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1CE0D119" w:rsidR="00D5164C" w:rsidRPr="00F35B90" w:rsidRDefault="00F5063B"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Pablo Rubia Arias</w:t>
            </w:r>
          </w:p>
        </w:tc>
      </w:tr>
      <w:tr w:rsidR="00DB7B13" w:rsidRPr="00D5164C"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5B105468" w:rsidR="00D5164C" w:rsidRPr="00F35B90" w:rsidRDefault="00944A8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Ingeniería del Software</w:t>
            </w:r>
          </w:p>
        </w:tc>
      </w:tr>
      <w:tr w:rsidR="00DB7B13" w:rsidRPr="00D5164C" w14:paraId="32EA27C8" w14:textId="77777777" w:rsidTr="00DB7B13">
        <w:trPr>
          <w:trHeight w:val="723"/>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055BEEF0" w14:textId="124FD4B4" w:rsidR="00D5164C" w:rsidRPr="00F35B90" w:rsidRDefault="00944A8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Daniel Garrido Márquez</w:t>
            </w:r>
          </w:p>
        </w:tc>
      </w:tr>
      <w:tr w:rsidR="00DB7B13" w:rsidRPr="00E24613"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46BCFFF7" w14:textId="3256022D" w:rsidR="00DB7B13" w:rsidRPr="00F35B90" w:rsidRDefault="00DE7D6A"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Aplicación Web para el Análisis y Entrenamiento Estratégico en Pokemon VGC</w:t>
            </w:r>
          </w:p>
        </w:tc>
      </w:tr>
      <w:tr w:rsidR="00DB7B13" w:rsidRPr="00E24613"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B97DE80" w14:textId="4D23F313" w:rsidR="00DB7B13" w:rsidRPr="00DE7D6A" w:rsidRDefault="00DE7D6A" w:rsidP="00D5164C">
            <w:pPr>
              <w:rPr>
                <w:rFonts w:ascii="Times New Roman" w:eastAsia="Times New Roman" w:hAnsi="Times New Roman" w:cs="Times New Roman"/>
                <w:sz w:val="20"/>
                <w:szCs w:val="24"/>
                <w:lang w:val="en-GB"/>
              </w:rPr>
            </w:pPr>
            <w:r w:rsidRPr="00DE7D6A">
              <w:rPr>
                <w:rFonts w:ascii="Times New Roman" w:eastAsia="Times New Roman" w:hAnsi="Times New Roman" w:cs="Times New Roman"/>
                <w:sz w:val="20"/>
                <w:szCs w:val="24"/>
              </w:rPr>
              <w:t>Web Application for Strategic Analysis and Training in Pokémon VGC</w:t>
            </w:r>
          </w:p>
        </w:tc>
      </w:tr>
      <w:tr w:rsidR="00DB7B13" w:rsidRPr="00E24613"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42B68C74" w:rsidR="00484F02" w:rsidRPr="00D5164C" w:rsidRDefault="00944A82"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77777777"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0B310DB3" w:rsidR="00D5164C" w:rsidRDefault="00D5164C" w:rsidP="00D5164C">
      <w:pPr>
        <w:rPr>
          <w:rFonts w:ascii="Times New Roman" w:eastAsia="Times New Roman" w:hAnsi="Times New Roman" w:cs="Times New Roman"/>
          <w:sz w:val="24"/>
          <w:szCs w:val="24"/>
          <w:lang w:val="es-ES"/>
        </w:rPr>
      </w:pPr>
    </w:p>
    <w:p w14:paraId="084E371E" w14:textId="77777777" w:rsidR="00FD0105" w:rsidRDefault="00FD0105" w:rsidP="00D5164C">
      <w:pPr>
        <w:rPr>
          <w:rFonts w:ascii="Times New Roman" w:eastAsia="Times New Roman" w:hAnsi="Times New Roman" w:cs="Times New Roman"/>
          <w:sz w:val="24"/>
          <w:szCs w:val="24"/>
          <w:lang w:val="es-ES"/>
        </w:rPr>
      </w:pPr>
    </w:p>
    <w:p w14:paraId="4C573BB3" w14:textId="77777777" w:rsidR="00FD0105" w:rsidRDefault="00FD0105" w:rsidP="00D5164C">
      <w:pPr>
        <w:rPr>
          <w:rFonts w:ascii="Times New Roman" w:eastAsia="Times New Roman" w:hAnsi="Times New Roman" w:cs="Times New Roman"/>
          <w:sz w:val="24"/>
          <w:szCs w:val="24"/>
          <w:lang w:val="es-ES"/>
        </w:rPr>
      </w:pPr>
    </w:p>
    <w:p w14:paraId="391D5A75" w14:textId="77777777" w:rsidR="00FD0105" w:rsidRDefault="00FD0105" w:rsidP="00D5164C">
      <w:pPr>
        <w:rPr>
          <w:rFonts w:ascii="Times New Roman" w:eastAsia="Times New Roman" w:hAnsi="Times New Roman" w:cs="Times New Roman"/>
          <w:sz w:val="24"/>
          <w:szCs w:val="24"/>
          <w:lang w:val="es-ES"/>
        </w:rPr>
      </w:pPr>
    </w:p>
    <w:p w14:paraId="20F987F8" w14:textId="77777777" w:rsidR="00FD0105" w:rsidRDefault="00FD0105" w:rsidP="00D5164C">
      <w:pPr>
        <w:rPr>
          <w:rFonts w:ascii="Times New Roman" w:eastAsia="Times New Roman" w:hAnsi="Times New Roman" w:cs="Times New Roman"/>
          <w:sz w:val="24"/>
          <w:szCs w:val="24"/>
          <w:lang w:val="es-ES"/>
        </w:rPr>
      </w:pPr>
    </w:p>
    <w:p w14:paraId="3DF0BDAB" w14:textId="77777777" w:rsidR="00FD0105" w:rsidRDefault="00FD0105" w:rsidP="00D5164C">
      <w:pPr>
        <w:rPr>
          <w:rFonts w:ascii="Times New Roman" w:eastAsia="Times New Roman" w:hAnsi="Times New Roman" w:cs="Times New Roman"/>
          <w:sz w:val="24"/>
          <w:szCs w:val="24"/>
          <w:lang w:val="es-ES"/>
        </w:rPr>
      </w:pPr>
    </w:p>
    <w:p w14:paraId="1052B629" w14:textId="77777777" w:rsidR="00FD0105" w:rsidRDefault="00FD0105" w:rsidP="00D5164C">
      <w:pPr>
        <w:rPr>
          <w:rFonts w:ascii="Times New Roman" w:eastAsia="Times New Roman" w:hAnsi="Times New Roman" w:cs="Times New Roman"/>
          <w:sz w:val="24"/>
          <w:szCs w:val="24"/>
          <w:lang w:val="es-ES"/>
        </w:rPr>
      </w:pPr>
    </w:p>
    <w:p w14:paraId="6A12D802" w14:textId="77777777" w:rsidR="00FD0105" w:rsidRDefault="00FD0105" w:rsidP="00D5164C">
      <w:pPr>
        <w:rPr>
          <w:rFonts w:ascii="Times New Roman" w:eastAsia="Times New Roman" w:hAnsi="Times New Roman" w:cs="Times New Roman"/>
          <w:sz w:val="24"/>
          <w:szCs w:val="24"/>
          <w:lang w:val="es-ES"/>
        </w:rPr>
      </w:pPr>
    </w:p>
    <w:p w14:paraId="3E242316" w14:textId="77777777" w:rsidR="00FD0105" w:rsidRDefault="00FD0105" w:rsidP="00D5164C">
      <w:pPr>
        <w:rPr>
          <w:rFonts w:ascii="Times New Roman" w:eastAsia="Times New Roman" w:hAnsi="Times New Roman" w:cs="Times New Roman"/>
          <w:sz w:val="24"/>
          <w:szCs w:val="24"/>
          <w:lang w:val="es-ES"/>
        </w:rPr>
      </w:pPr>
    </w:p>
    <w:p w14:paraId="6C8A945B" w14:textId="77777777" w:rsidR="00FD0105" w:rsidRDefault="00FD0105" w:rsidP="00D5164C">
      <w:pPr>
        <w:rPr>
          <w:rFonts w:ascii="Times New Roman" w:eastAsia="Times New Roman" w:hAnsi="Times New Roman" w:cs="Times New Roman"/>
          <w:sz w:val="24"/>
          <w:szCs w:val="24"/>
          <w:lang w:val="es-ES"/>
        </w:rPr>
      </w:pPr>
    </w:p>
    <w:p w14:paraId="5AE31447" w14:textId="77777777" w:rsidR="00FD0105" w:rsidRDefault="00FD0105" w:rsidP="00D5164C">
      <w:pPr>
        <w:rPr>
          <w:rFonts w:ascii="Times New Roman" w:eastAsia="Times New Roman" w:hAnsi="Times New Roman" w:cs="Times New Roman"/>
          <w:sz w:val="24"/>
          <w:szCs w:val="24"/>
          <w:lang w:val="es-ES"/>
        </w:rPr>
      </w:pPr>
    </w:p>
    <w:p w14:paraId="5E050D1E" w14:textId="77777777" w:rsidR="00FD0105" w:rsidRDefault="00FD0105" w:rsidP="00D5164C">
      <w:pPr>
        <w:rPr>
          <w:rFonts w:ascii="Times New Roman" w:eastAsia="Times New Roman" w:hAnsi="Times New Roman" w:cs="Times New Roman"/>
          <w:sz w:val="24"/>
          <w:szCs w:val="24"/>
          <w:lang w:val="es-ES"/>
        </w:rPr>
      </w:pPr>
    </w:p>
    <w:p w14:paraId="431EF0F2" w14:textId="77777777" w:rsidR="00FD0105" w:rsidRDefault="00FD0105" w:rsidP="00D5164C">
      <w:pPr>
        <w:rPr>
          <w:rFonts w:ascii="Times New Roman" w:eastAsia="Times New Roman" w:hAnsi="Times New Roman" w:cs="Times New Roman"/>
          <w:sz w:val="24"/>
          <w:szCs w:val="24"/>
          <w:lang w:val="es-ES"/>
        </w:rPr>
      </w:pPr>
    </w:p>
    <w:p w14:paraId="5EDE43E7" w14:textId="77777777" w:rsidR="00FD0105" w:rsidRDefault="00FD0105" w:rsidP="00D5164C">
      <w:pPr>
        <w:rPr>
          <w:rFonts w:ascii="Times New Roman" w:eastAsia="Times New Roman" w:hAnsi="Times New Roman" w:cs="Times New Roman"/>
          <w:sz w:val="24"/>
          <w:szCs w:val="24"/>
          <w:lang w:val="es-ES"/>
        </w:rPr>
      </w:pPr>
    </w:p>
    <w:p w14:paraId="18BDF222" w14:textId="77777777" w:rsidR="00FD0105" w:rsidRDefault="00FD0105" w:rsidP="00D5164C">
      <w:pPr>
        <w:rPr>
          <w:rFonts w:ascii="Times New Roman" w:eastAsia="Times New Roman" w:hAnsi="Times New Roman" w:cs="Times New Roman"/>
          <w:sz w:val="24"/>
          <w:szCs w:val="24"/>
          <w:lang w:val="es-ES"/>
        </w:rPr>
      </w:pPr>
    </w:p>
    <w:p w14:paraId="234E6890" w14:textId="77777777" w:rsidR="005E4271" w:rsidRDefault="005E4271" w:rsidP="00D5164C">
      <w:pPr>
        <w:rPr>
          <w:rFonts w:ascii="Times New Roman" w:eastAsia="Times New Roman" w:hAnsi="Times New Roman" w:cs="Times New Roman"/>
          <w:sz w:val="24"/>
          <w:szCs w:val="24"/>
          <w:lang w:val="es-ES"/>
        </w:rPr>
      </w:pPr>
    </w:p>
    <w:p w14:paraId="4D7541F6" w14:textId="77777777" w:rsidR="00FD0105" w:rsidRDefault="00FD0105" w:rsidP="00D5164C">
      <w:pPr>
        <w:rPr>
          <w:rFonts w:ascii="Times New Roman" w:eastAsia="Times New Roman" w:hAnsi="Times New Roman" w:cs="Times New Roman"/>
          <w:sz w:val="24"/>
          <w:szCs w:val="24"/>
          <w:lang w:val="es-ES"/>
        </w:rPr>
      </w:pPr>
    </w:p>
    <w:p w14:paraId="3E050ACE" w14:textId="77777777" w:rsidR="00FD0105" w:rsidRDefault="00FD0105" w:rsidP="00D5164C">
      <w:pPr>
        <w:rPr>
          <w:rFonts w:ascii="Times New Roman" w:eastAsia="Times New Roman" w:hAnsi="Times New Roman" w:cs="Times New Roman"/>
          <w:sz w:val="24"/>
          <w:szCs w:val="24"/>
          <w:lang w:val="es-ES"/>
        </w:rPr>
      </w:pPr>
    </w:p>
    <w:p w14:paraId="58E5E28D" w14:textId="77777777" w:rsidR="00FD0105" w:rsidRDefault="00FD0105" w:rsidP="00D5164C">
      <w:pPr>
        <w:rPr>
          <w:rFonts w:ascii="Times New Roman" w:eastAsia="Times New Roman" w:hAnsi="Times New Roman" w:cs="Times New Roman"/>
          <w:sz w:val="24"/>
          <w:szCs w:val="24"/>
          <w:lang w:val="es-ES"/>
        </w:rPr>
      </w:pPr>
    </w:p>
    <w:p w14:paraId="263AFEE1" w14:textId="77777777" w:rsidR="00FD0105" w:rsidRDefault="00FD0105" w:rsidP="00D5164C">
      <w:pPr>
        <w:rPr>
          <w:rFonts w:ascii="Times New Roman" w:eastAsia="Times New Roman" w:hAnsi="Times New Roman" w:cs="Times New Roman"/>
          <w:sz w:val="24"/>
          <w:szCs w:val="24"/>
          <w:lang w:val="es-ES"/>
        </w:rPr>
      </w:pPr>
    </w:p>
    <w:p w14:paraId="76CD2D0F" w14:textId="77777777" w:rsidR="00FD0105" w:rsidRDefault="00FD0105" w:rsidP="00D5164C">
      <w:pPr>
        <w:rPr>
          <w:rFonts w:ascii="Times New Roman" w:eastAsia="Times New Roman" w:hAnsi="Times New Roman" w:cs="Times New Roman"/>
          <w:sz w:val="24"/>
          <w:szCs w:val="24"/>
          <w:lang w:val="es-ES"/>
        </w:rPr>
      </w:pPr>
    </w:p>
    <w:p w14:paraId="043BF45F" w14:textId="77777777" w:rsidR="00FD0105" w:rsidRDefault="00FD0105" w:rsidP="00D5164C">
      <w:pPr>
        <w:rPr>
          <w:rFonts w:ascii="Times New Roman" w:eastAsia="Times New Roman" w:hAnsi="Times New Roman" w:cs="Times New Roman"/>
          <w:sz w:val="24"/>
          <w:szCs w:val="24"/>
          <w:lang w:val="es-ES"/>
        </w:rPr>
      </w:pPr>
    </w:p>
    <w:p w14:paraId="08FD4909" w14:textId="77777777" w:rsidR="00A0698C" w:rsidRDefault="00A0698C" w:rsidP="00D5164C">
      <w:pPr>
        <w:rPr>
          <w:rFonts w:ascii="Times New Roman" w:eastAsia="Times New Roman" w:hAnsi="Times New Roman" w:cs="Times New Roman"/>
          <w:sz w:val="24"/>
          <w:szCs w:val="24"/>
          <w:lang w:val="es-ES"/>
        </w:rPr>
      </w:pPr>
    </w:p>
    <w:p w14:paraId="07E3942D" w14:textId="77777777" w:rsidR="00A0698C" w:rsidRDefault="00A0698C" w:rsidP="00D5164C">
      <w:pPr>
        <w:rPr>
          <w:rFonts w:ascii="Times New Roman" w:eastAsia="Times New Roman" w:hAnsi="Times New Roman" w:cs="Times New Roman"/>
          <w:sz w:val="24"/>
          <w:szCs w:val="24"/>
          <w:lang w:val="es-ES"/>
        </w:rPr>
      </w:pPr>
    </w:p>
    <w:p w14:paraId="78069986" w14:textId="77777777" w:rsidR="00A0698C" w:rsidRDefault="00A0698C" w:rsidP="00D5164C">
      <w:pPr>
        <w:rPr>
          <w:rFonts w:ascii="Times New Roman" w:eastAsia="Times New Roman" w:hAnsi="Times New Roman" w:cs="Times New Roman"/>
          <w:sz w:val="24"/>
          <w:szCs w:val="24"/>
          <w:lang w:val="es-ES"/>
        </w:rPr>
      </w:pPr>
    </w:p>
    <w:p w14:paraId="15DD0063" w14:textId="77777777" w:rsidR="00FD0105" w:rsidRDefault="00FD0105" w:rsidP="00D5164C">
      <w:pPr>
        <w:rPr>
          <w:rFonts w:ascii="Times New Roman" w:eastAsia="Times New Roman" w:hAnsi="Times New Roman" w:cs="Times New Roman"/>
          <w:sz w:val="24"/>
          <w:szCs w:val="24"/>
          <w:lang w:val="es-ES"/>
        </w:rPr>
      </w:pPr>
    </w:p>
    <w:p w14:paraId="5EE81AFD" w14:textId="77777777" w:rsidR="00FD0105" w:rsidRDefault="00FD0105" w:rsidP="00D5164C">
      <w:pPr>
        <w:rPr>
          <w:rFonts w:ascii="Times New Roman" w:eastAsia="Times New Roman" w:hAnsi="Times New Roman" w:cs="Times New Roman"/>
          <w:sz w:val="24"/>
          <w:szCs w:val="24"/>
          <w:lang w:val="es-ES"/>
        </w:rPr>
      </w:pPr>
    </w:p>
    <w:p w14:paraId="4B6533A3" w14:textId="77777777" w:rsidR="00FD0105" w:rsidRDefault="00FD0105" w:rsidP="00D5164C">
      <w:pPr>
        <w:rPr>
          <w:rFonts w:ascii="Times New Roman" w:eastAsia="Times New Roman" w:hAnsi="Times New Roman" w:cs="Times New Roman"/>
          <w:sz w:val="24"/>
          <w:szCs w:val="24"/>
          <w:lang w:val="es-ES"/>
        </w:rPr>
      </w:pPr>
    </w:p>
    <w:p w14:paraId="7653DFD9" w14:textId="77777777" w:rsidR="00FD0105" w:rsidRDefault="00FD0105" w:rsidP="00D5164C">
      <w:pPr>
        <w:rPr>
          <w:rFonts w:ascii="Times New Roman" w:eastAsia="Times New Roman" w:hAnsi="Times New Roman" w:cs="Times New Roman"/>
          <w:sz w:val="24"/>
          <w:szCs w:val="24"/>
          <w:lang w:val="es-ES"/>
        </w:rPr>
      </w:pPr>
    </w:p>
    <w:p w14:paraId="722E634A" w14:textId="77777777" w:rsidR="00FD0105" w:rsidRDefault="00FD0105" w:rsidP="00D5164C">
      <w:pPr>
        <w:rPr>
          <w:rFonts w:ascii="Times New Roman" w:eastAsia="Times New Roman" w:hAnsi="Times New Roman" w:cs="Times New Roman"/>
          <w:sz w:val="24"/>
          <w:szCs w:val="24"/>
          <w:lang w:val="es-ES"/>
        </w:rPr>
      </w:pPr>
    </w:p>
    <w:p w14:paraId="48AED476" w14:textId="77777777" w:rsidR="00FD0105" w:rsidRDefault="00FD0105"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E24613"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E24613" w14:paraId="55DB88D0" w14:textId="77777777" w:rsidTr="009D030D">
        <w:trPr>
          <w:trHeight w:val="1977"/>
        </w:trPr>
        <w:tc>
          <w:tcPr>
            <w:tcW w:w="10605" w:type="dxa"/>
          </w:tcPr>
          <w:p w14:paraId="58F8A653" w14:textId="48AAF4A8" w:rsidR="00FD0105" w:rsidRDefault="00FD0105" w:rsidP="00FD0105">
            <w:pPr>
              <w:ind w:firstLine="708"/>
              <w:rPr>
                <w:lang w:val="es-ES"/>
              </w:rPr>
            </w:pPr>
            <w:r>
              <w:rPr>
                <w:lang w:val="es-ES"/>
              </w:rPr>
              <w:t>Pokémon VGC es una modalidad de competición de los videojuegos de Pokémon, donde dos personas combaten entre sí. En esta modalidad, cada jugador tiene un equipo formado por 6 Pokémon, de los cuales</w:t>
            </w:r>
            <w:r w:rsidR="004A7AF6">
              <w:rPr>
                <w:lang w:val="es-ES"/>
              </w:rPr>
              <w:t xml:space="preserve"> se eligen</w:t>
            </w:r>
            <w:r>
              <w:rPr>
                <w:lang w:val="es-ES"/>
              </w:rPr>
              <w:t xml:space="preserve"> 4 de esos 6 en cada combate para enfrentarse a su rival.</w:t>
            </w:r>
          </w:p>
          <w:p w14:paraId="1E9B50F8" w14:textId="77777777" w:rsidR="00FD0105" w:rsidRDefault="00FD0105" w:rsidP="00FD0105">
            <w:pPr>
              <w:ind w:firstLine="708"/>
              <w:rPr>
                <w:lang w:val="es-ES"/>
              </w:rPr>
            </w:pPr>
          </w:p>
          <w:p w14:paraId="5611AD7F" w14:textId="7D967A71" w:rsidR="00FD0105" w:rsidRDefault="00FD0105" w:rsidP="00FD0105">
            <w:pPr>
              <w:ind w:firstLine="708"/>
              <w:rPr>
                <w:lang w:val="es-ES"/>
              </w:rPr>
            </w:pPr>
            <w:r w:rsidRPr="00BD763B">
              <w:rPr>
                <w:lang w:val="es-ES"/>
              </w:rPr>
              <w:t xml:space="preserve"> </w:t>
            </w:r>
            <w:r>
              <w:rPr>
                <w:lang w:val="es-ES"/>
              </w:rPr>
              <w:t>Antes de jugar, lo primero es crear u</w:t>
            </w:r>
            <w:r w:rsidR="004A7AF6">
              <w:rPr>
                <w:lang w:val="es-ES"/>
              </w:rPr>
              <w:t>n</w:t>
            </w:r>
            <w:r>
              <w:rPr>
                <w:lang w:val="es-ES"/>
              </w:rPr>
              <w:t xml:space="preserve"> equipo. </w:t>
            </w:r>
            <w:r w:rsidR="004A7AF6">
              <w:rPr>
                <w:lang w:val="es-ES"/>
              </w:rPr>
              <w:t xml:space="preserve">Se debe </w:t>
            </w:r>
            <w:r>
              <w:rPr>
                <w:lang w:val="es-ES"/>
              </w:rPr>
              <w:t>elegir 6 Pokémon de entre más de 1000 que existen; cada Pokémon puede llevar 4 movimientos de una lista única para cada Pokémon, de unos 40 movimientos diferentes. Aparte, los Pokémon se diferencian entre sí por sus estadísticas, movimientos que pueden aprender, habilidades y puntos de estadísticas que pueden ser distribuidos para aumentarlas. Cada movimiento tiene un efecto activo en combate, mientras que cada habilidad representa un movimiento pasivo que siempre estará activo si el Pokémon está en combate.</w:t>
            </w:r>
          </w:p>
          <w:p w14:paraId="4CB7574F" w14:textId="77777777" w:rsidR="00FD0105" w:rsidRDefault="00FD0105" w:rsidP="00FD0105">
            <w:pPr>
              <w:ind w:firstLine="708"/>
              <w:rPr>
                <w:lang w:val="es-ES"/>
              </w:rPr>
            </w:pPr>
          </w:p>
          <w:p w14:paraId="6ECED889" w14:textId="6C1ABFF2" w:rsidR="00FD0105" w:rsidRDefault="00FD0105" w:rsidP="00FD0105">
            <w:pPr>
              <w:ind w:firstLine="708"/>
              <w:rPr>
                <w:lang w:val="es-ES"/>
              </w:rPr>
            </w:pPr>
            <w:r>
              <w:rPr>
                <w:lang w:val="es-ES"/>
              </w:rPr>
              <w:t xml:space="preserve">  Se juegan 3 partidas, el primero en ganar 2 de esas 3, será considerado ganador. Una vez que ambos jugadores han elegido sus 4 Pokémon que disputarán la pelea, empezará el combate. El combate se realiza en modalidad 2 Pokémon vs 2, pero hay varios formatos, por ejemplo 1</w:t>
            </w:r>
            <w:r w:rsidRPr="00896754">
              <w:rPr>
                <w:lang w:val="es-ES"/>
              </w:rPr>
              <w:t xml:space="preserve"> </w:t>
            </w:r>
            <w:r>
              <w:rPr>
                <w:lang w:val="es-ES"/>
              </w:rPr>
              <w:t xml:space="preserve">Pokémon vs 1, aunque </w:t>
            </w:r>
            <w:r w:rsidR="004A7AF6">
              <w:rPr>
                <w:lang w:val="es-ES"/>
              </w:rPr>
              <w:t>el TFG</w:t>
            </w:r>
            <w:r>
              <w:rPr>
                <w:lang w:val="es-ES"/>
              </w:rPr>
              <w:t xml:space="preserve"> </w:t>
            </w:r>
            <w:r w:rsidR="004A7AF6">
              <w:rPr>
                <w:lang w:val="es-ES"/>
              </w:rPr>
              <w:t xml:space="preserve">se centrará </w:t>
            </w:r>
            <w:r>
              <w:rPr>
                <w:lang w:val="es-ES"/>
              </w:rPr>
              <w:t>en el 2 vs 2. El tipo de combate es un combate por turnos, donde el Pokémon más rápido será el que primero ataque, hasta que los 4 ataquen, dando por acabado el turno; el primero en derrotar a los 4 Pokemon del rival será el vencedor.</w:t>
            </w:r>
          </w:p>
          <w:p w14:paraId="7F39B7D3" w14:textId="43C81B5F" w:rsidR="00FD0105" w:rsidRDefault="00FD0105" w:rsidP="00FD0105">
            <w:pPr>
              <w:ind w:firstLine="708"/>
              <w:rPr>
                <w:lang w:val="es-ES"/>
              </w:rPr>
            </w:pPr>
            <w:r>
              <w:rPr>
                <w:lang w:val="es-ES"/>
              </w:rPr>
              <w:t xml:space="preserve"> </w:t>
            </w:r>
          </w:p>
          <w:p w14:paraId="501E96AC" w14:textId="1B40CA79" w:rsidR="00D5164C" w:rsidRDefault="00FD0105" w:rsidP="00FD0105">
            <w:pPr>
              <w:ind w:firstLine="708"/>
              <w:rPr>
                <w:lang w:val="es-ES"/>
              </w:rPr>
            </w:pPr>
            <w:r>
              <w:rPr>
                <w:lang w:val="es-ES"/>
              </w:rPr>
              <w:t xml:space="preserve"> Por lo que, si juntamos todas las posibilidades a la hora de crear el equipo, con las diferentes combinaciones que existen durante el combate, y todas las interacciones entre habilidades y ataques, se queda un juego de estrategia muy difícil de predecir y con una curva de aprendizaje bastante marcada al principio, por lo que resulta complejo introducirse al videojuego si no se le dedica mucho tiempo o si no </w:t>
            </w:r>
            <w:del w:id="0" w:author="Daniel Garrido" w:date="2025-02-05T10:47:00Z" w16du:dateUtc="2025-02-05T09:47:00Z">
              <w:r w:rsidDel="00E24613">
                <w:rPr>
                  <w:lang w:val="es-ES"/>
                </w:rPr>
                <w:delText xml:space="preserve">pagas </w:delText>
              </w:r>
            </w:del>
            <w:ins w:id="1" w:author="Daniel Garrido" w:date="2025-02-05T10:47:00Z" w16du:dateUtc="2025-02-05T09:47:00Z">
              <w:r w:rsidR="00E24613">
                <w:rPr>
                  <w:lang w:val="es-ES"/>
                </w:rPr>
                <w:t>se pagan</w:t>
              </w:r>
              <w:r w:rsidR="00E24613">
                <w:rPr>
                  <w:lang w:val="es-ES"/>
                </w:rPr>
                <w:t xml:space="preserve"> </w:t>
              </w:r>
            </w:ins>
            <w:r>
              <w:rPr>
                <w:lang w:val="es-ES"/>
              </w:rPr>
              <w:t xml:space="preserve">clases privadas para aprender. En este aspecto, es muy similar al ajedrez, muchas combinaciones posibles en cada partida, la diferencia es que en ajedrez no puedes cambiar las piezas con las que </w:t>
            </w:r>
            <w:del w:id="2" w:author="Daniel Garrido" w:date="2025-02-05T10:47:00Z" w16du:dateUtc="2025-02-05T09:47:00Z">
              <w:r w:rsidDel="00E24613">
                <w:rPr>
                  <w:lang w:val="es-ES"/>
                </w:rPr>
                <w:delText xml:space="preserve">vas </w:delText>
              </w:r>
            </w:del>
            <w:ins w:id="3" w:author="Daniel Garrido" w:date="2025-02-05T10:47:00Z" w16du:dateUtc="2025-02-05T09:47:00Z">
              <w:r w:rsidR="00E24613">
                <w:rPr>
                  <w:lang w:val="es-ES"/>
                </w:rPr>
                <w:t>se va</w:t>
              </w:r>
              <w:r w:rsidR="00E24613">
                <w:rPr>
                  <w:lang w:val="es-ES"/>
                </w:rPr>
                <w:t xml:space="preserve"> </w:t>
              </w:r>
            </w:ins>
            <w:r>
              <w:rPr>
                <w:lang w:val="es-ES"/>
              </w:rPr>
              <w:t>a jugar, ya que siempre son las mismas.</w:t>
            </w:r>
          </w:p>
          <w:p w14:paraId="1BBCDB27" w14:textId="77777777" w:rsidR="00FD0105" w:rsidRDefault="00FD0105" w:rsidP="00FD0105">
            <w:pPr>
              <w:ind w:firstLine="708"/>
              <w:rPr>
                <w:lang w:val="es-ES"/>
              </w:rPr>
            </w:pPr>
          </w:p>
          <w:p w14:paraId="5E4D484D" w14:textId="144ED555" w:rsidR="00FD0105" w:rsidRPr="00FD0105" w:rsidRDefault="00FD0105" w:rsidP="00FD0105">
            <w:pPr>
              <w:rPr>
                <w:lang w:val="es-ES"/>
              </w:rPr>
            </w:pPr>
            <w:r>
              <w:rPr>
                <w:lang w:val="es-ES"/>
              </w:rPr>
              <w:t xml:space="preserve">               Una vez planteado el problema del aprendizaje, hay que mencionar que no es una competición que tenga muchos recursos o herramientas con las cuales aprender a jugar.</w:t>
            </w: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Default="000A3A33">
      <w:pPr>
        <w:rPr>
          <w:lang w:val="es-ES"/>
        </w:rPr>
      </w:pPr>
    </w:p>
    <w:p w14:paraId="42BA3519" w14:textId="77777777" w:rsidR="00FD0105" w:rsidRDefault="00FD0105">
      <w:pPr>
        <w:rPr>
          <w:lang w:val="es-ES"/>
        </w:rPr>
      </w:pPr>
    </w:p>
    <w:p w14:paraId="4CAF2057" w14:textId="77777777" w:rsidR="00FD0105" w:rsidRDefault="00FD0105">
      <w:pPr>
        <w:rPr>
          <w:lang w:val="es-ES"/>
        </w:rPr>
      </w:pPr>
    </w:p>
    <w:p w14:paraId="2C76F128" w14:textId="77777777" w:rsidR="00FD0105" w:rsidRDefault="00FD0105">
      <w:pPr>
        <w:rPr>
          <w:lang w:val="es-ES"/>
        </w:rPr>
      </w:pPr>
    </w:p>
    <w:p w14:paraId="4103F0D8" w14:textId="77777777" w:rsidR="00FD0105" w:rsidRDefault="00FD0105">
      <w:pPr>
        <w:rPr>
          <w:lang w:val="es-ES"/>
        </w:rPr>
      </w:pPr>
    </w:p>
    <w:p w14:paraId="367C2098" w14:textId="77777777" w:rsidR="00FD0105" w:rsidRDefault="00FD0105">
      <w:pPr>
        <w:rPr>
          <w:lang w:val="es-ES"/>
        </w:rPr>
      </w:pPr>
    </w:p>
    <w:p w14:paraId="0B4F35E2" w14:textId="77777777" w:rsidR="00FD0105" w:rsidRDefault="00FD0105">
      <w:pPr>
        <w:rPr>
          <w:lang w:val="es-ES"/>
        </w:rPr>
      </w:pPr>
    </w:p>
    <w:p w14:paraId="4D636CBA" w14:textId="77777777" w:rsidR="00FD0105" w:rsidRDefault="00FD0105">
      <w:pPr>
        <w:rPr>
          <w:lang w:val="es-ES"/>
        </w:rPr>
      </w:pPr>
    </w:p>
    <w:p w14:paraId="42F88581" w14:textId="77777777" w:rsidR="00FD0105" w:rsidRDefault="00FD0105">
      <w:pPr>
        <w:rPr>
          <w:lang w:val="es-ES"/>
        </w:rPr>
      </w:pPr>
    </w:p>
    <w:p w14:paraId="08795CFF" w14:textId="77777777" w:rsidR="00FD0105" w:rsidRDefault="00FD0105">
      <w:pPr>
        <w:rPr>
          <w:lang w:val="es-ES"/>
        </w:rPr>
      </w:pPr>
    </w:p>
    <w:p w14:paraId="6E67B4E1" w14:textId="77777777" w:rsidR="00FD0105" w:rsidRDefault="00FD0105">
      <w:pPr>
        <w:rPr>
          <w:lang w:val="es-ES"/>
        </w:rPr>
      </w:pPr>
    </w:p>
    <w:p w14:paraId="72DADE5E" w14:textId="77777777" w:rsidR="00FD0105" w:rsidRDefault="00FD0105">
      <w:pPr>
        <w:rPr>
          <w:lang w:val="es-ES"/>
        </w:rPr>
      </w:pPr>
    </w:p>
    <w:p w14:paraId="5DDCC70F" w14:textId="77777777" w:rsidR="00FD0105" w:rsidRDefault="00FD0105">
      <w:pPr>
        <w:rPr>
          <w:lang w:val="es-ES"/>
        </w:rPr>
      </w:pPr>
    </w:p>
    <w:p w14:paraId="5BFCA978" w14:textId="77777777" w:rsidR="00FD0105" w:rsidRDefault="00FD0105">
      <w:pPr>
        <w:rPr>
          <w:lang w:val="es-ES"/>
        </w:rPr>
      </w:pPr>
    </w:p>
    <w:p w14:paraId="654AA102" w14:textId="77777777" w:rsidR="00FD0105" w:rsidRDefault="00FD0105">
      <w:pPr>
        <w:rPr>
          <w:lang w:val="es-ES"/>
        </w:rPr>
      </w:pPr>
    </w:p>
    <w:p w14:paraId="2389B1C3" w14:textId="77777777" w:rsidR="00FD0105" w:rsidRDefault="00FD0105">
      <w:pPr>
        <w:rPr>
          <w:lang w:val="es-ES"/>
        </w:rPr>
      </w:pPr>
    </w:p>
    <w:p w14:paraId="525810C0" w14:textId="77777777" w:rsidR="00FD0105" w:rsidRDefault="00FD0105">
      <w:pPr>
        <w:rPr>
          <w:lang w:val="es-ES"/>
        </w:rPr>
      </w:pPr>
    </w:p>
    <w:p w14:paraId="4174C9AA" w14:textId="77777777" w:rsidR="00FD0105" w:rsidRDefault="00FD0105">
      <w:pPr>
        <w:rPr>
          <w:lang w:val="es-ES"/>
        </w:rPr>
      </w:pPr>
    </w:p>
    <w:p w14:paraId="3EEB5B10" w14:textId="77777777" w:rsidR="00FD0105" w:rsidRDefault="00FD0105">
      <w:pPr>
        <w:rPr>
          <w:lang w:val="es-ES"/>
        </w:rPr>
      </w:pPr>
    </w:p>
    <w:p w14:paraId="2C065041" w14:textId="77777777" w:rsidR="00FD0105" w:rsidRPr="0083718D" w:rsidRDefault="00FD0105">
      <w:pPr>
        <w:rPr>
          <w:lang w:val="es-ES"/>
        </w:rPr>
      </w:pPr>
    </w:p>
    <w:tbl>
      <w:tblPr>
        <w:tblStyle w:val="Tablaconcuadrcula"/>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E24613"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E24613" w14:paraId="01891540" w14:textId="77777777" w:rsidTr="006D4735">
        <w:trPr>
          <w:trHeight w:val="1977"/>
        </w:trPr>
        <w:tc>
          <w:tcPr>
            <w:tcW w:w="10605" w:type="dxa"/>
          </w:tcPr>
          <w:p w14:paraId="5D32984A" w14:textId="645C420C" w:rsidR="00FD0105" w:rsidRDefault="00FD0105" w:rsidP="004A7AF6">
            <w:pPr>
              <w:ind w:firstLine="708"/>
              <w:rPr>
                <w:lang w:val="es-ES"/>
              </w:rPr>
            </w:pPr>
            <w:r>
              <w:rPr>
                <w:lang w:val="es-ES"/>
              </w:rPr>
              <w:t xml:space="preserve">El objetivo es crear una </w:t>
            </w:r>
            <w:r w:rsidR="004A7AF6">
              <w:rPr>
                <w:lang w:val="es-ES"/>
              </w:rPr>
              <w:t>aplicación</w:t>
            </w:r>
            <w:r>
              <w:rPr>
                <w:lang w:val="es-ES"/>
              </w:rPr>
              <w:t xml:space="preserve"> web basada en la nube, en la que el usuario represente un escenario concreto dando varios datos de entrada, como puede ser los </w:t>
            </w:r>
            <w:del w:id="4" w:author="Daniel Garrido" w:date="2025-02-05T10:48:00Z" w16du:dateUtc="2025-02-05T09:48:00Z">
              <w:r w:rsidDel="00E24613">
                <w:rPr>
                  <w:lang w:val="es-ES"/>
                </w:rPr>
                <w:delText>Pokemon</w:delText>
              </w:r>
            </w:del>
            <w:ins w:id="5" w:author="Daniel Garrido" w:date="2025-02-05T10:48:00Z" w16du:dateUtc="2025-02-05T09:48:00Z">
              <w:r w:rsidR="00E24613">
                <w:rPr>
                  <w:lang w:val="es-ES"/>
                </w:rPr>
                <w:t>Pokémon</w:t>
              </w:r>
            </w:ins>
            <w:r>
              <w:rPr>
                <w:lang w:val="es-ES"/>
              </w:rPr>
              <w:t xml:space="preserve">, movimientos, vida, habilidades, y todo lo que pueda afectar, y </w:t>
            </w:r>
            <w:del w:id="6" w:author="Daniel Garrido" w:date="2025-02-05T10:47:00Z" w16du:dateUtc="2025-02-05T09:47:00Z">
              <w:r w:rsidDel="00E24613">
                <w:rPr>
                  <w:lang w:val="es-ES"/>
                </w:rPr>
                <w:delText>el programa</w:delText>
              </w:r>
            </w:del>
            <w:ins w:id="7" w:author="Daniel Garrido" w:date="2025-02-05T10:47:00Z" w16du:dateUtc="2025-02-05T09:47:00Z">
              <w:r w:rsidR="00E24613">
                <w:rPr>
                  <w:lang w:val="es-ES"/>
                </w:rPr>
                <w:t>la apl</w:t>
              </w:r>
            </w:ins>
            <w:ins w:id="8" w:author="Daniel Garrido" w:date="2025-02-05T10:48:00Z" w16du:dateUtc="2025-02-05T09:48:00Z">
              <w:r w:rsidR="00E24613">
                <w:rPr>
                  <w:lang w:val="es-ES"/>
                </w:rPr>
                <w:t>icación</w:t>
              </w:r>
            </w:ins>
            <w:r>
              <w:rPr>
                <w:lang w:val="es-ES"/>
              </w:rPr>
              <w:t xml:space="preserve"> te diga cuál es el mejor movimiento posible basado en estadísticas.</w:t>
            </w:r>
            <w:ins w:id="9" w:author="Daniel Garrido" w:date="2025-02-05T10:48:00Z" w16du:dateUtc="2025-02-05T09:48:00Z">
              <w:r w:rsidR="00E24613">
                <w:rPr>
                  <w:lang w:val="es-ES"/>
                </w:rPr>
                <w:t xml:space="preserve"> Todo esto incluyendo aspectos como gestión de usuarios, Pokémon, partidas, etc.</w:t>
              </w:r>
            </w:ins>
          </w:p>
          <w:p w14:paraId="35C4EA32" w14:textId="77777777" w:rsidR="00FD0105" w:rsidRDefault="00FD0105" w:rsidP="00FD0105">
            <w:pPr>
              <w:ind w:firstLine="708"/>
              <w:rPr>
                <w:lang w:val="es-ES"/>
              </w:rPr>
            </w:pPr>
          </w:p>
          <w:p w14:paraId="79093E86" w14:textId="77777777" w:rsidR="00FD0105" w:rsidRDefault="00FD0105" w:rsidP="00FD0105">
            <w:pPr>
              <w:ind w:firstLine="708"/>
              <w:rPr>
                <w:lang w:val="es-ES"/>
              </w:rPr>
            </w:pPr>
            <w:commentRangeStart w:id="10"/>
            <w:r>
              <w:rPr>
                <w:lang w:val="es-ES"/>
              </w:rPr>
              <w:t xml:space="preserve">Estas estadísticas serán obtenidas de partidas públicas que se pueden acceder fácilmente desde PokemonShowdown, una página dedicada a jugar a cualquier tipo de modalidad de Pokémon sin necesidad de tener los videojuegos ni consolas necesarias. Es la manera principal de juego, tanto de profesionales como de jugadores casual o principiante, por lo que es la mejor fuente posible. </w:t>
            </w:r>
            <w:commentRangeEnd w:id="10"/>
            <w:r w:rsidR="00E24613">
              <w:rPr>
                <w:rStyle w:val="Refdecomentario"/>
              </w:rPr>
              <w:commentReference w:id="10"/>
            </w:r>
          </w:p>
          <w:p w14:paraId="21A88F06" w14:textId="77777777" w:rsidR="00FD0105" w:rsidRDefault="00FD0105" w:rsidP="00FD0105">
            <w:pPr>
              <w:ind w:firstLine="708"/>
              <w:rPr>
                <w:lang w:val="es-ES"/>
              </w:rPr>
            </w:pPr>
          </w:p>
          <w:p w14:paraId="72B098B5" w14:textId="5E7D44A6" w:rsidR="00FD0105" w:rsidRDefault="00FD0105" w:rsidP="00FD0105">
            <w:pPr>
              <w:ind w:firstLine="708"/>
              <w:rPr>
                <w:lang w:val="es-ES"/>
              </w:rPr>
            </w:pPr>
            <w:r>
              <w:rPr>
                <w:lang w:val="es-ES"/>
              </w:rPr>
              <w:t xml:space="preserve">El programa tendrá en cuenta estas partidas, sobre todo las del jugador que gana, y devolverá de todas esas partidas ganadas, cuál es el porcentaje de uso de cada movimiento para poder conseguir la victoria. Se mostrará además un porcentaje de probabilidad de victoria en cada escenario. Un usuario podrá seleccionar una partida de las que ha jugado y ver dónde ha fallado, pudiendo cambiar un turno concreto y simular cuál hubiese sido el resultado. </w:t>
            </w:r>
          </w:p>
          <w:p w14:paraId="07CE2BA2" w14:textId="77777777" w:rsidR="00FD0105" w:rsidRDefault="00FD0105" w:rsidP="00FD0105">
            <w:pPr>
              <w:ind w:firstLine="708"/>
              <w:rPr>
                <w:lang w:val="es-ES"/>
              </w:rPr>
            </w:pPr>
          </w:p>
          <w:p w14:paraId="7BDF45AC" w14:textId="05A9024D" w:rsidR="00FD0105" w:rsidRDefault="00FD0105" w:rsidP="00FD0105">
            <w:pPr>
              <w:ind w:firstLine="708"/>
              <w:rPr>
                <w:lang w:val="es-ES"/>
              </w:rPr>
            </w:pPr>
            <w:r>
              <w:rPr>
                <w:lang w:val="es-ES"/>
              </w:rPr>
              <w:t>Dispondrá de un sistema de autenticación para poder ver tus propias estadísticas y revisar tus partidas. Incluirá un análisis de todas las partidas en general, incluyendo</w:t>
            </w:r>
            <w:r w:rsidR="004A7AF6">
              <w:rPr>
                <w:lang w:val="es-ES"/>
              </w:rPr>
              <w:t>,</w:t>
            </w:r>
            <w:r>
              <w:rPr>
                <w:lang w:val="es-ES"/>
              </w:rPr>
              <w:t xml:space="preserve"> por ejemplo</w:t>
            </w:r>
            <w:r w:rsidR="004A7AF6">
              <w:rPr>
                <w:lang w:val="es-ES"/>
              </w:rPr>
              <w:t>,</w:t>
            </w:r>
            <w:r>
              <w:rPr>
                <w:lang w:val="es-ES"/>
              </w:rPr>
              <w:t xml:space="preserve"> qué </w:t>
            </w:r>
            <w:r w:rsidRPr="002E1685">
              <w:rPr>
                <w:lang w:val="es-ES"/>
              </w:rPr>
              <w:t>Pokemon</w:t>
            </w:r>
            <w:r>
              <w:rPr>
                <w:lang w:val="es-ES"/>
              </w:rPr>
              <w:t xml:space="preserve"> o movimiento es el más usado, que porcentaje de victoria te ha proporcionado un determinado Pokemon, etc. Algunas de estas características podrán ser mostradas en gráficas para una mejor visualización. Para ello se recopilarán las batallas según el nombre de usuario, siempre y cuando el usuario las publique en PokemonShowdown!, ya que esta página permite guardar las </w:t>
            </w:r>
            <w:r w:rsidR="002232E4">
              <w:rPr>
                <w:lang w:val="es-ES"/>
              </w:rPr>
              <w:t>repeticiones</w:t>
            </w:r>
            <w:r>
              <w:rPr>
                <w:lang w:val="es-ES"/>
              </w:rPr>
              <w:t xml:space="preserve"> de forma pública y privada. </w:t>
            </w:r>
          </w:p>
          <w:p w14:paraId="4369B6AD" w14:textId="77777777" w:rsidR="008E0888" w:rsidRDefault="008E0888" w:rsidP="00FD0105">
            <w:pPr>
              <w:ind w:firstLine="708"/>
              <w:rPr>
                <w:lang w:val="es-ES"/>
              </w:rPr>
            </w:pPr>
          </w:p>
          <w:p w14:paraId="3F80C34E" w14:textId="5B93914C" w:rsidR="00FD0105" w:rsidRDefault="00FD0105" w:rsidP="00FD0105">
            <w:pPr>
              <w:ind w:firstLine="708"/>
              <w:rPr>
                <w:lang w:val="es-ES"/>
              </w:rPr>
            </w:pPr>
            <w:del w:id="11" w:author="Daniel Garrido" w:date="2025-02-05T10:49:00Z" w16du:dateUtc="2025-02-05T09:49:00Z">
              <w:r w:rsidDel="00E24613">
                <w:rPr>
                  <w:lang w:val="es-ES"/>
                </w:rPr>
                <w:delText>La disposición de la página serán varias pestañas, en las cuales se incluyen</w:delText>
              </w:r>
            </w:del>
            <w:ins w:id="12" w:author="Daniel Garrido" w:date="2025-02-05T10:49:00Z" w16du:dateUtc="2025-02-05T09:49:00Z">
              <w:r w:rsidR="00E24613">
                <w:rPr>
                  <w:lang w:val="es-ES"/>
                </w:rPr>
                <w:t>De forma más concreta,</w:t>
              </w:r>
            </w:ins>
            <w:ins w:id="13" w:author="Daniel Garrido" w:date="2025-02-05T10:50:00Z" w16du:dateUtc="2025-02-05T09:50:00Z">
              <w:r w:rsidR="00E24613">
                <w:rPr>
                  <w:lang w:val="es-ES"/>
                </w:rPr>
                <w:t xml:space="preserve"> la aplicación incluirá las siguientes funcionalidades</w:t>
              </w:r>
            </w:ins>
            <w:r>
              <w:rPr>
                <w:lang w:val="es-ES"/>
              </w:rPr>
              <w:t>:</w:t>
            </w:r>
          </w:p>
          <w:p w14:paraId="49D16FDC" w14:textId="77777777" w:rsidR="00FD0105" w:rsidRDefault="00FD0105" w:rsidP="00FD0105">
            <w:pPr>
              <w:pStyle w:val="Prrafodelista"/>
              <w:widowControl/>
              <w:numPr>
                <w:ilvl w:val="0"/>
                <w:numId w:val="5"/>
              </w:numPr>
              <w:spacing w:after="160" w:line="259" w:lineRule="auto"/>
              <w:contextualSpacing/>
              <w:rPr>
                <w:lang w:val="es-ES"/>
              </w:rPr>
            </w:pPr>
            <w:r>
              <w:rPr>
                <w:lang w:val="es-ES"/>
              </w:rPr>
              <w:t>Mi Perfil: mostrará datos del usuario.</w:t>
            </w:r>
          </w:p>
          <w:p w14:paraId="02BD33AD" w14:textId="77777777" w:rsidR="00FD0105" w:rsidRDefault="00FD0105" w:rsidP="00FD0105">
            <w:pPr>
              <w:pStyle w:val="Prrafodelista"/>
              <w:widowControl/>
              <w:numPr>
                <w:ilvl w:val="0"/>
                <w:numId w:val="5"/>
              </w:numPr>
              <w:spacing w:after="160" w:line="259" w:lineRule="auto"/>
              <w:contextualSpacing/>
              <w:rPr>
                <w:lang w:val="es-ES"/>
              </w:rPr>
            </w:pPr>
            <w:r>
              <w:rPr>
                <w:lang w:val="es-ES"/>
              </w:rPr>
              <w:t>Partidas Guardadas: partidas públicas guardadas por el usuario.</w:t>
            </w:r>
          </w:p>
          <w:p w14:paraId="2F7424C7" w14:textId="77777777" w:rsidR="00FD0105" w:rsidRDefault="00FD0105" w:rsidP="00FD0105">
            <w:pPr>
              <w:pStyle w:val="Prrafodelista"/>
              <w:widowControl/>
              <w:numPr>
                <w:ilvl w:val="0"/>
                <w:numId w:val="5"/>
              </w:numPr>
              <w:spacing w:after="160" w:line="259" w:lineRule="auto"/>
              <w:contextualSpacing/>
              <w:rPr>
                <w:lang w:val="es-ES"/>
              </w:rPr>
            </w:pPr>
            <w:r>
              <w:rPr>
                <w:lang w:val="es-ES"/>
              </w:rPr>
              <w:t>Partidas Públicas: partidas que se han jugado y son públicas.</w:t>
            </w:r>
          </w:p>
          <w:p w14:paraId="15B3B13A" w14:textId="4896BBB0" w:rsidR="00FD0105" w:rsidRDefault="00FD0105" w:rsidP="00FD0105">
            <w:pPr>
              <w:pStyle w:val="Prrafodelista"/>
              <w:widowControl/>
              <w:numPr>
                <w:ilvl w:val="0"/>
                <w:numId w:val="5"/>
              </w:numPr>
              <w:spacing w:after="160" w:line="259" w:lineRule="auto"/>
              <w:contextualSpacing/>
              <w:rPr>
                <w:lang w:val="es-ES"/>
              </w:rPr>
            </w:pPr>
            <w:r>
              <w:rPr>
                <w:lang w:val="es-ES"/>
              </w:rPr>
              <w:t>Turn-Assistant: ayuda de juego de un escenario concreto que el usuario puede introducir mediante varias variables que devuelve consejos sobre cómo mejorar.</w:t>
            </w:r>
          </w:p>
          <w:p w14:paraId="29A2BAC4" w14:textId="77777777" w:rsidR="00FD0105" w:rsidRDefault="00FD0105" w:rsidP="00FD0105">
            <w:pPr>
              <w:pStyle w:val="Prrafodelista"/>
              <w:widowControl/>
              <w:numPr>
                <w:ilvl w:val="0"/>
                <w:numId w:val="5"/>
              </w:numPr>
              <w:spacing w:after="160" w:line="259" w:lineRule="auto"/>
              <w:contextualSpacing/>
              <w:rPr>
                <w:lang w:val="es-ES"/>
              </w:rPr>
            </w:pPr>
            <w:r w:rsidRPr="00C14D4F">
              <w:rPr>
                <w:lang w:val="es-ES"/>
              </w:rPr>
              <w:t>Rankings: rankings de uso</w:t>
            </w:r>
            <w:r>
              <w:rPr>
                <w:lang w:val="es-ES"/>
              </w:rPr>
              <w:t xml:space="preserve"> y victoria</w:t>
            </w:r>
            <w:r w:rsidRPr="00C14D4F">
              <w:rPr>
                <w:lang w:val="es-ES"/>
              </w:rPr>
              <w:t xml:space="preserve"> de </w:t>
            </w:r>
            <w:r>
              <w:rPr>
                <w:lang w:val="es-ES"/>
              </w:rPr>
              <w:t>cada Pokemon.</w:t>
            </w:r>
          </w:p>
          <w:p w14:paraId="62E3A99F" w14:textId="3FC9F3DA" w:rsidR="00FD0105" w:rsidRDefault="00FD0105" w:rsidP="00FD0105">
            <w:pPr>
              <w:pStyle w:val="Prrafodelista"/>
              <w:widowControl/>
              <w:numPr>
                <w:ilvl w:val="0"/>
                <w:numId w:val="5"/>
              </w:numPr>
              <w:spacing w:after="160" w:line="259" w:lineRule="auto"/>
              <w:contextualSpacing/>
              <w:rPr>
                <w:lang w:val="es-ES"/>
              </w:rPr>
            </w:pPr>
            <w:r>
              <w:rPr>
                <w:lang w:val="es-ES"/>
              </w:rPr>
              <w:t>Estadísticas: mostrará estadísticas de los jugadores y equipos.</w:t>
            </w:r>
          </w:p>
          <w:p w14:paraId="52EF3059" w14:textId="17EADF1E" w:rsidR="002232E4" w:rsidRPr="00FD0105" w:rsidRDefault="00FD0105" w:rsidP="002232E4">
            <w:pPr>
              <w:pStyle w:val="Prrafodelista"/>
              <w:widowControl/>
              <w:numPr>
                <w:ilvl w:val="0"/>
                <w:numId w:val="5"/>
              </w:numPr>
              <w:spacing w:after="160" w:line="259" w:lineRule="auto"/>
              <w:contextualSpacing/>
              <w:rPr>
                <w:lang w:val="es-ES"/>
              </w:rPr>
            </w:pPr>
            <w:r>
              <w:rPr>
                <w:lang w:val="es-ES"/>
              </w:rPr>
              <w:t>Foro: foro donde los jugadores podrán hablar sobre diversos temas.</w:t>
            </w:r>
          </w:p>
          <w:p w14:paraId="0FF69399" w14:textId="419CCEA8" w:rsidR="00FD0105" w:rsidRPr="00FD0105" w:rsidRDefault="00FD0105" w:rsidP="00FD0105">
            <w:pPr>
              <w:ind w:firstLine="708"/>
              <w:rPr>
                <w:lang w:val="es-ES"/>
              </w:rPr>
            </w:pPr>
          </w:p>
        </w:tc>
      </w:tr>
    </w:tbl>
    <w:p w14:paraId="53F8C068" w14:textId="52084D44" w:rsidR="000A3A33" w:rsidRDefault="000A3A33">
      <w:pPr>
        <w:rPr>
          <w:lang w:val="es-ES_tradnl"/>
        </w:rPr>
      </w:pPr>
    </w:p>
    <w:p w14:paraId="17857833" w14:textId="77777777" w:rsidR="002232E4" w:rsidRDefault="002232E4">
      <w:pPr>
        <w:rPr>
          <w:lang w:val="es-ES_tradnl"/>
        </w:rPr>
      </w:pPr>
    </w:p>
    <w:p w14:paraId="03ACDC75" w14:textId="77777777" w:rsidR="002232E4" w:rsidRDefault="002232E4">
      <w:pPr>
        <w:rPr>
          <w:lang w:val="es-ES_tradnl"/>
        </w:rPr>
      </w:pPr>
    </w:p>
    <w:p w14:paraId="15DE27D3" w14:textId="77777777" w:rsidR="002232E4" w:rsidRDefault="002232E4">
      <w:pPr>
        <w:rPr>
          <w:lang w:val="es-ES_tradnl"/>
        </w:rPr>
      </w:pPr>
    </w:p>
    <w:p w14:paraId="58F3459A" w14:textId="77777777" w:rsidR="002232E4" w:rsidRDefault="002232E4">
      <w:pPr>
        <w:rPr>
          <w:lang w:val="es-ES_tradnl"/>
        </w:rPr>
      </w:pPr>
    </w:p>
    <w:p w14:paraId="3B7D127B" w14:textId="77777777" w:rsidR="002232E4" w:rsidRDefault="002232E4">
      <w:pPr>
        <w:rPr>
          <w:lang w:val="es-ES_tradnl"/>
        </w:rPr>
      </w:pPr>
    </w:p>
    <w:p w14:paraId="1326F64E" w14:textId="77777777" w:rsidR="002232E4" w:rsidRDefault="002232E4">
      <w:pPr>
        <w:rPr>
          <w:lang w:val="es-ES_tradnl"/>
        </w:rPr>
      </w:pPr>
    </w:p>
    <w:p w14:paraId="68879EE3" w14:textId="77777777" w:rsidR="002232E4" w:rsidRDefault="002232E4">
      <w:pPr>
        <w:rPr>
          <w:lang w:val="es-ES_tradnl"/>
        </w:rPr>
      </w:pPr>
    </w:p>
    <w:p w14:paraId="091F3D5E" w14:textId="77777777" w:rsidR="002232E4" w:rsidRDefault="002232E4">
      <w:pPr>
        <w:rPr>
          <w:lang w:val="es-ES_tradnl"/>
        </w:rPr>
      </w:pPr>
    </w:p>
    <w:p w14:paraId="29E9B9F0" w14:textId="77777777" w:rsidR="002232E4" w:rsidRDefault="002232E4">
      <w:pPr>
        <w:rPr>
          <w:lang w:val="es-ES_tradnl"/>
        </w:rPr>
      </w:pPr>
    </w:p>
    <w:p w14:paraId="3499F23D" w14:textId="77777777" w:rsidR="002232E4" w:rsidRDefault="002232E4">
      <w:pPr>
        <w:rPr>
          <w:lang w:val="es-ES_tradnl"/>
        </w:rPr>
      </w:pPr>
    </w:p>
    <w:p w14:paraId="35CEB620" w14:textId="77777777" w:rsidR="002232E4" w:rsidRDefault="002232E4">
      <w:pPr>
        <w:rPr>
          <w:lang w:val="es-ES_tradnl"/>
        </w:rPr>
      </w:pPr>
    </w:p>
    <w:p w14:paraId="3282D6FE" w14:textId="77777777" w:rsidR="002232E4" w:rsidRDefault="002232E4">
      <w:pPr>
        <w:rPr>
          <w:lang w:val="es-ES_tradnl"/>
        </w:rPr>
      </w:pPr>
    </w:p>
    <w:p w14:paraId="75073D96" w14:textId="77777777" w:rsidR="002232E4" w:rsidRDefault="002232E4">
      <w:pPr>
        <w:rPr>
          <w:lang w:val="es-ES_tradnl"/>
        </w:rPr>
      </w:pPr>
    </w:p>
    <w:p w14:paraId="5A4136A5" w14:textId="77777777" w:rsidR="00AC5A1C" w:rsidRPr="0083718D" w:rsidRDefault="00AC5A1C">
      <w:pPr>
        <w:rPr>
          <w:lang w:val="es-ES_tradnl"/>
        </w:rPr>
      </w:pPr>
    </w:p>
    <w:tbl>
      <w:tblPr>
        <w:tblStyle w:val="Tablaconcuadrcula"/>
        <w:tblW w:w="0" w:type="auto"/>
        <w:tblLook w:val="04A0" w:firstRow="1" w:lastRow="0" w:firstColumn="1" w:lastColumn="0" w:noHBand="0" w:noVBand="1"/>
      </w:tblPr>
      <w:tblGrid>
        <w:gridCol w:w="10455"/>
      </w:tblGrid>
      <w:tr w:rsidR="00837412" w:rsidRPr="00D5164C" w14:paraId="051F2213" w14:textId="77777777" w:rsidTr="000C045A">
        <w:tc>
          <w:tcPr>
            <w:tcW w:w="10455"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E24613" w14:paraId="1DC46C89" w14:textId="77777777" w:rsidTr="000C045A">
        <w:tc>
          <w:tcPr>
            <w:tcW w:w="10455"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E24613" w14:paraId="5BD9BDD1" w14:textId="77777777" w:rsidTr="000C045A">
        <w:trPr>
          <w:trHeight w:val="332"/>
        </w:trPr>
        <w:tc>
          <w:tcPr>
            <w:tcW w:w="10455" w:type="dxa"/>
          </w:tcPr>
          <w:p w14:paraId="13847719" w14:textId="1DC7574A" w:rsidR="00837412" w:rsidRPr="000E2F9A" w:rsidRDefault="00A4657F"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Código Fuente de la aplicación</w:t>
            </w:r>
          </w:p>
        </w:tc>
      </w:tr>
      <w:tr w:rsidR="00A4657F" w:rsidRPr="00A4657F" w14:paraId="03D2667F" w14:textId="77777777" w:rsidTr="000C045A">
        <w:trPr>
          <w:trHeight w:val="332"/>
        </w:trPr>
        <w:tc>
          <w:tcPr>
            <w:tcW w:w="10455" w:type="dxa"/>
          </w:tcPr>
          <w:p w14:paraId="72E63028" w14:textId="42066861" w:rsidR="00A4657F" w:rsidRDefault="00A4657F"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Manual de usuario</w:t>
            </w:r>
          </w:p>
        </w:tc>
      </w:tr>
      <w:tr w:rsidR="00A4657F" w:rsidRPr="00E24613" w14:paraId="37F12BC6" w14:textId="77777777" w:rsidTr="000C045A">
        <w:trPr>
          <w:trHeight w:val="332"/>
        </w:trPr>
        <w:tc>
          <w:tcPr>
            <w:tcW w:w="10455" w:type="dxa"/>
          </w:tcPr>
          <w:p w14:paraId="2C3CEA31" w14:textId="59FBD2ED" w:rsidR="00A4657F" w:rsidRDefault="00A4657F"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Documentación Técnica (Diagramas, Pruebas, Manuales, etc.)</w:t>
            </w: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837412" w:rsidRPr="00E24613"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E24613"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E24613" w14:paraId="6715E668" w14:textId="77777777" w:rsidTr="00837412">
        <w:trPr>
          <w:trHeight w:val="1492"/>
        </w:trPr>
        <w:tc>
          <w:tcPr>
            <w:tcW w:w="10598" w:type="dxa"/>
          </w:tcPr>
          <w:p w14:paraId="68D24E62" w14:textId="49A7CDD4" w:rsidR="00731F76" w:rsidRPr="0070189C" w:rsidRDefault="0070189C" w:rsidP="0070189C">
            <w:pPr>
              <w:rPr>
                <w:lang w:val="es-ES"/>
              </w:rPr>
            </w:pPr>
            <w:r>
              <w:rPr>
                <w:lang w:val="es-ES"/>
              </w:rPr>
              <w:t xml:space="preserve">             </w:t>
            </w:r>
            <w:r w:rsidR="00731F76">
              <w:rPr>
                <w:lang w:val="es-ES"/>
              </w:rPr>
              <w:t xml:space="preserve"> </w:t>
            </w:r>
            <w:r w:rsidR="00731F76" w:rsidRPr="00731F76">
              <w:rPr>
                <w:lang w:val="es-ES"/>
              </w:rPr>
              <w:t xml:space="preserve">El desarrollo </w:t>
            </w:r>
            <w:r w:rsidR="00731F76">
              <w:rPr>
                <w:lang w:val="es-ES"/>
              </w:rPr>
              <w:t>del t</w:t>
            </w:r>
            <w:r w:rsidR="002232E4">
              <w:rPr>
                <w:lang w:val="es-ES"/>
              </w:rPr>
              <w:t>r</w:t>
            </w:r>
            <w:r w:rsidR="00731F76">
              <w:rPr>
                <w:lang w:val="es-ES"/>
              </w:rPr>
              <w:t xml:space="preserve">abajo </w:t>
            </w:r>
            <w:r w:rsidR="00731F76" w:rsidRPr="00731F76">
              <w:rPr>
                <w:lang w:val="es-ES"/>
              </w:rPr>
              <w:t>se llevará a cabo de forma individual por el alumno, combinando una planificación estructurada con un enfoque iterativo y flexible. Se seguirá una metodología basada en principios de desarrollo ágil adaptados al contexto del proyecto, lo cual permitirá dividir el trabajo en fases manejables, priorizar tareas clave y ajustar objetivos según sea necesario.</w:t>
            </w:r>
            <w:r w:rsidR="00731F76">
              <w:rPr>
                <w:lang w:val="es-ES"/>
              </w:rPr>
              <w:t xml:space="preserve"> Se </w:t>
            </w:r>
            <w:del w:id="14" w:author="Daniel Garrido" w:date="2025-02-05T10:50:00Z" w16du:dateUtc="2025-02-05T09:50:00Z">
              <w:r w:rsidR="00731F76" w:rsidDel="00E24613">
                <w:rPr>
                  <w:lang w:val="es-ES"/>
                </w:rPr>
                <w:delText>hará una reunión al mes</w:delText>
              </w:r>
            </w:del>
            <w:ins w:id="15" w:author="Daniel Garrido" w:date="2025-02-05T10:50:00Z" w16du:dateUtc="2025-02-05T09:50:00Z">
              <w:r w:rsidR="00E24613">
                <w:rPr>
                  <w:lang w:val="es-ES"/>
                </w:rPr>
                <w:t>harán reuniones periódicas</w:t>
              </w:r>
            </w:ins>
            <w:r w:rsidR="00731F76">
              <w:rPr>
                <w:lang w:val="es-ES"/>
              </w:rPr>
              <w:t xml:space="preserve"> con el tutor para ver c</w:t>
            </w:r>
            <w:r w:rsidR="002232E4">
              <w:rPr>
                <w:lang w:val="es-ES"/>
              </w:rPr>
              <w:t>ó</w:t>
            </w:r>
            <w:r w:rsidR="00731F76">
              <w:rPr>
                <w:lang w:val="es-ES"/>
              </w:rPr>
              <w:t>mo avanza el proyecto.</w:t>
            </w:r>
          </w:p>
        </w:tc>
      </w:tr>
      <w:tr w:rsidR="00837412" w:rsidRPr="002E45EC" w14:paraId="65DAE16D" w14:textId="77777777" w:rsidTr="006D4735">
        <w:trPr>
          <w:trHeight w:val="332"/>
        </w:trPr>
        <w:tc>
          <w:tcPr>
            <w:tcW w:w="10598"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9A070A" w:rsidRPr="00E24613" w14:paraId="3D246E45" w14:textId="77777777" w:rsidTr="006D4735">
        <w:trPr>
          <w:trHeight w:val="332"/>
        </w:trPr>
        <w:tc>
          <w:tcPr>
            <w:tcW w:w="10598"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E24613" w14:paraId="5AC078A5" w14:textId="77777777" w:rsidTr="009A070A">
        <w:trPr>
          <w:trHeight w:val="1380"/>
        </w:trPr>
        <w:tc>
          <w:tcPr>
            <w:tcW w:w="10598" w:type="dxa"/>
          </w:tcPr>
          <w:p w14:paraId="74805268" w14:textId="77777777" w:rsidR="009A070A" w:rsidRPr="00AC5A1C" w:rsidRDefault="00AC5A1C"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Formación en Tecnologías y Herramientas: </w:t>
            </w:r>
            <w:r>
              <w:rPr>
                <w:rFonts w:ascii="Times New Roman" w:eastAsia="Times New Roman" w:hAnsi="Times New Roman" w:cs="Times New Roman"/>
                <w:bCs/>
                <w:sz w:val="20"/>
                <w:szCs w:val="20"/>
                <w:lang w:val="es-ES"/>
              </w:rPr>
              <w:t>se aprenderá a utilizar todas las herramientas necesarias para su futuro uso.</w:t>
            </w:r>
          </w:p>
          <w:p w14:paraId="61889B6D" w14:textId="77777777" w:rsidR="00AC5A1C" w:rsidRPr="007173DE" w:rsidRDefault="00AC5A1C"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Diseño: </w:t>
            </w:r>
            <w:r>
              <w:rPr>
                <w:rFonts w:ascii="Times New Roman" w:eastAsia="Times New Roman" w:hAnsi="Times New Roman" w:cs="Times New Roman"/>
                <w:bCs/>
                <w:sz w:val="20"/>
                <w:szCs w:val="20"/>
                <w:lang w:val="es-ES"/>
              </w:rPr>
              <w:t xml:space="preserve">se realizarán los diagramas convenientes para </w:t>
            </w:r>
            <w:r w:rsidR="007173DE">
              <w:rPr>
                <w:rFonts w:ascii="Times New Roman" w:eastAsia="Times New Roman" w:hAnsi="Times New Roman" w:cs="Times New Roman"/>
                <w:bCs/>
                <w:sz w:val="20"/>
                <w:szCs w:val="20"/>
                <w:lang w:val="es-ES"/>
              </w:rPr>
              <w:t>concretar y determinar cómo se llevará a cabo el trabajo.</w:t>
            </w:r>
          </w:p>
          <w:p w14:paraId="36C9F468" w14:textId="59505195"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Extracción de Datos de las Partidas y Base de Datos: </w:t>
            </w:r>
            <w:r>
              <w:rPr>
                <w:rFonts w:ascii="Times New Roman" w:eastAsia="Times New Roman" w:hAnsi="Times New Roman" w:cs="Times New Roman"/>
                <w:bCs/>
                <w:sz w:val="20"/>
                <w:szCs w:val="20"/>
                <w:lang w:val="es-ES"/>
              </w:rPr>
              <w:t>se implementará la lógica de la aplicación que se encarga de obtener la información de las partidas y se almacenará en la base de datos.</w:t>
            </w:r>
          </w:p>
          <w:p w14:paraId="362F82AD"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Backend: </w:t>
            </w:r>
            <w:r>
              <w:rPr>
                <w:rFonts w:ascii="Times New Roman" w:eastAsia="Times New Roman" w:hAnsi="Times New Roman" w:cs="Times New Roman"/>
                <w:bCs/>
                <w:sz w:val="20"/>
                <w:szCs w:val="20"/>
                <w:lang w:val="es-ES"/>
              </w:rPr>
              <w:t>se creará el entorno de trabajo y las funcionalidades necesarias para que el frontend funcione.</w:t>
            </w:r>
          </w:p>
          <w:p w14:paraId="679C912B"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Frontend e IU: </w:t>
            </w:r>
            <w:r>
              <w:rPr>
                <w:rFonts w:ascii="Times New Roman" w:eastAsia="Times New Roman" w:hAnsi="Times New Roman" w:cs="Times New Roman"/>
                <w:bCs/>
                <w:sz w:val="20"/>
                <w:szCs w:val="20"/>
                <w:lang w:val="es-ES"/>
              </w:rPr>
              <w:t>se desarrollará la vista de la aplicación, a la vez que se asegura la usabilidad y accesibilidad de la misma.</w:t>
            </w:r>
          </w:p>
          <w:p w14:paraId="43FE433A"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Pruebas y Validación: </w:t>
            </w:r>
            <w:r>
              <w:rPr>
                <w:rFonts w:ascii="Times New Roman" w:eastAsia="Times New Roman" w:hAnsi="Times New Roman" w:cs="Times New Roman"/>
                <w:bCs/>
                <w:sz w:val="20"/>
                <w:szCs w:val="20"/>
                <w:lang w:val="es-ES"/>
              </w:rPr>
              <w:t>se realizarán pruebas de diversos tipos cuyos resultados se usarán para mejorar la aplicación.</w:t>
            </w:r>
          </w:p>
          <w:p w14:paraId="1844BF12"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Despliegue: </w:t>
            </w:r>
            <w:r>
              <w:rPr>
                <w:rFonts w:ascii="Times New Roman" w:eastAsia="Times New Roman" w:hAnsi="Times New Roman" w:cs="Times New Roman"/>
                <w:bCs/>
                <w:sz w:val="20"/>
                <w:szCs w:val="20"/>
                <w:lang w:val="es-ES"/>
              </w:rPr>
              <w:t>una vez todo funcione, se desplegará la aplicación.</w:t>
            </w:r>
          </w:p>
          <w:p w14:paraId="32E92C64" w14:textId="77777777" w:rsidR="007173DE" w:rsidRPr="00F27909"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Documentación: </w:t>
            </w:r>
            <w:r>
              <w:rPr>
                <w:rFonts w:ascii="Times New Roman" w:eastAsia="Times New Roman" w:hAnsi="Times New Roman" w:cs="Times New Roman"/>
                <w:bCs/>
                <w:sz w:val="20"/>
                <w:szCs w:val="20"/>
                <w:lang w:val="es-ES"/>
              </w:rPr>
              <w:t>se recogerán todos los documentos e informes necesarios para la entrega del trabajo.</w:t>
            </w:r>
          </w:p>
          <w:p w14:paraId="39A71AEB" w14:textId="4EE6E9FD" w:rsidR="00F27909" w:rsidRPr="00AC5A1C" w:rsidRDefault="00F27909" w:rsidP="00F27909">
            <w:pPr>
              <w:pStyle w:val="Prrafodelista"/>
              <w:ind w:left="720"/>
              <w:jc w:val="both"/>
              <w:rPr>
                <w:rFonts w:ascii="Times New Roman" w:eastAsia="Times New Roman" w:hAnsi="Times New Roman" w:cs="Times New Roman"/>
                <w:b/>
                <w:sz w:val="20"/>
                <w:szCs w:val="20"/>
                <w:lang w:val="es-ES"/>
              </w:rPr>
            </w:pPr>
          </w:p>
        </w:tc>
      </w:tr>
      <w:tr w:rsidR="009A070A" w:rsidRPr="009A070A" w14:paraId="6E5C1DB0" w14:textId="77777777" w:rsidTr="006D4735">
        <w:trPr>
          <w:trHeight w:val="332"/>
        </w:trPr>
        <w:tc>
          <w:tcPr>
            <w:tcW w:w="10598" w:type="dxa"/>
          </w:tcPr>
          <w:p w14:paraId="24E13287" w14:textId="77777777"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TEMPORIZACIÓN</w:t>
            </w:r>
            <w:r>
              <w:rPr>
                <w:rFonts w:ascii="Times New Roman" w:eastAsia="Times New Roman" w:hAnsi="Times New Roman" w:cs="Times New Roman"/>
                <w:b/>
                <w:sz w:val="24"/>
                <w:szCs w:val="24"/>
                <w:lang w:val="es-ES"/>
              </w:rPr>
              <w:t>:</w:t>
            </w:r>
          </w:p>
        </w:tc>
      </w:tr>
      <w:tr w:rsidR="009A070A" w:rsidRPr="00E24613" w14:paraId="177388D5" w14:textId="77777777" w:rsidTr="006D4735">
        <w:trPr>
          <w:trHeight w:val="332"/>
        </w:trPr>
        <w:tc>
          <w:tcPr>
            <w:tcW w:w="10598"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9A070A" w14:paraId="1D788C80" w14:textId="77777777" w:rsidTr="006D4735">
        <w:trPr>
          <w:trHeight w:val="332"/>
        </w:trPr>
        <w:tc>
          <w:tcPr>
            <w:tcW w:w="10598" w:type="dxa"/>
          </w:tcPr>
          <w:p w14:paraId="46551C0F" w14:textId="77777777" w:rsidR="009A070A" w:rsidRDefault="009A070A"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14:paraId="662F19EA" w14:textId="77777777" w:rsidTr="009A070A">
              <w:tc>
                <w:tcPr>
                  <w:tcW w:w="5382"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FASE</w:t>
                  </w:r>
                </w:p>
              </w:tc>
              <w:tc>
                <w:tcPr>
                  <w:tcW w:w="1701"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A070A">
              <w:tc>
                <w:tcPr>
                  <w:tcW w:w="5382"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436A0F58" w14:textId="637BB1F5" w:rsidR="009A070A" w:rsidRPr="0007293A" w:rsidRDefault="0007293A" w:rsidP="009A070A">
                  <w:pPr>
                    <w:jc w:val="center"/>
                    <w:rPr>
                      <w:rFonts w:ascii="Times New Roman" w:eastAsia="Times New Roman" w:hAnsi="Times New Roman" w:cs="Times New Roman"/>
                      <w:iCs/>
                      <w:sz w:val="24"/>
                      <w:szCs w:val="24"/>
                      <w:lang w:val="es-ES"/>
                    </w:rPr>
                  </w:pPr>
                  <w:r w:rsidRPr="0007293A">
                    <w:rPr>
                      <w:rFonts w:ascii="Times New Roman" w:eastAsia="Times New Roman" w:hAnsi="Times New Roman" w:cs="Times New Roman"/>
                      <w:iCs/>
                      <w:sz w:val="20"/>
                      <w:szCs w:val="24"/>
                      <w:lang w:val="es-ES"/>
                    </w:rPr>
                    <w:t>Pablo Rubia Arias</w:t>
                  </w:r>
                </w:p>
              </w:tc>
            </w:tr>
            <w:tr w:rsidR="003B3BEC" w:rsidRPr="002104FD" w14:paraId="7FF51CBF" w14:textId="77777777" w:rsidTr="009A070A">
              <w:tc>
                <w:tcPr>
                  <w:tcW w:w="5382" w:type="dxa"/>
                </w:tcPr>
                <w:p w14:paraId="7B80168E" w14:textId="01F79CA0" w:rsidR="003B3BEC" w:rsidRDefault="003B3BEC" w:rsidP="003360A4">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Formación en Tecnologías y Herramientas</w:t>
                  </w:r>
                </w:p>
              </w:tc>
              <w:tc>
                <w:tcPr>
                  <w:tcW w:w="1701" w:type="dxa"/>
                </w:tcPr>
                <w:p w14:paraId="7BEE4C61" w14:textId="6E20D687" w:rsidR="003B3BEC" w:rsidRDefault="003B3BEC" w:rsidP="000E2F9A">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10</w:t>
                  </w:r>
                </w:p>
              </w:tc>
            </w:tr>
            <w:tr w:rsidR="003B3BEC" w:rsidRPr="002104FD" w14:paraId="78E32820" w14:textId="77777777" w:rsidTr="009A070A">
              <w:tc>
                <w:tcPr>
                  <w:tcW w:w="5382" w:type="dxa"/>
                </w:tcPr>
                <w:p w14:paraId="49847489" w14:textId="2E72AA1B" w:rsidR="003B3BEC" w:rsidRDefault="003B3BEC" w:rsidP="003360A4">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Diseño</w:t>
                  </w:r>
                </w:p>
              </w:tc>
              <w:tc>
                <w:tcPr>
                  <w:tcW w:w="1701" w:type="dxa"/>
                </w:tcPr>
                <w:p w14:paraId="797782D5" w14:textId="7E5C95CA" w:rsidR="003B3BEC" w:rsidRDefault="003B3BEC" w:rsidP="000E2F9A">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1</w:t>
                  </w:r>
                  <w:r w:rsidR="00150162">
                    <w:rPr>
                      <w:rFonts w:ascii="Times New Roman" w:eastAsia="Times New Roman" w:hAnsi="Times New Roman" w:cs="Times New Roman"/>
                      <w:bCs/>
                      <w:sz w:val="20"/>
                      <w:szCs w:val="20"/>
                      <w:lang w:val="es-ES"/>
                    </w:rPr>
                    <w:t>5</w:t>
                  </w:r>
                </w:p>
              </w:tc>
            </w:tr>
            <w:tr w:rsidR="003B3BEC" w:rsidRPr="002104FD" w14:paraId="667C9D71" w14:textId="77777777" w:rsidTr="009A070A">
              <w:tc>
                <w:tcPr>
                  <w:tcW w:w="5382" w:type="dxa"/>
                </w:tcPr>
                <w:p w14:paraId="1AD13CA8" w14:textId="35BC2DAC" w:rsidR="003B3BEC" w:rsidRDefault="003B3BE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 xml:space="preserve">Extracción de </w:t>
                  </w:r>
                  <w:r w:rsidR="00AC5A1C">
                    <w:rPr>
                      <w:rFonts w:ascii="Times New Roman" w:eastAsia="Times New Roman" w:hAnsi="Times New Roman" w:cs="Times New Roman"/>
                      <w:bCs/>
                      <w:sz w:val="20"/>
                      <w:szCs w:val="20"/>
                      <w:lang w:val="es-ES"/>
                    </w:rPr>
                    <w:t>D</w:t>
                  </w:r>
                  <w:r>
                    <w:rPr>
                      <w:rFonts w:ascii="Times New Roman" w:eastAsia="Times New Roman" w:hAnsi="Times New Roman" w:cs="Times New Roman"/>
                      <w:bCs/>
                      <w:sz w:val="20"/>
                      <w:szCs w:val="20"/>
                      <w:lang w:val="es-ES"/>
                    </w:rPr>
                    <w:t xml:space="preserve">atos de las </w:t>
                  </w:r>
                  <w:r w:rsidR="00AC5A1C">
                    <w:rPr>
                      <w:rFonts w:ascii="Times New Roman" w:eastAsia="Times New Roman" w:hAnsi="Times New Roman" w:cs="Times New Roman"/>
                      <w:bCs/>
                      <w:sz w:val="20"/>
                      <w:szCs w:val="20"/>
                      <w:lang w:val="es-ES"/>
                    </w:rPr>
                    <w:t>P</w:t>
                  </w:r>
                  <w:r>
                    <w:rPr>
                      <w:rFonts w:ascii="Times New Roman" w:eastAsia="Times New Roman" w:hAnsi="Times New Roman" w:cs="Times New Roman"/>
                      <w:bCs/>
                      <w:sz w:val="20"/>
                      <w:szCs w:val="20"/>
                      <w:lang w:val="es-ES"/>
                    </w:rPr>
                    <w:t xml:space="preserve">artidas y </w:t>
                  </w:r>
                  <w:r w:rsidR="00AC5A1C">
                    <w:rPr>
                      <w:rFonts w:ascii="Times New Roman" w:eastAsia="Times New Roman" w:hAnsi="Times New Roman" w:cs="Times New Roman"/>
                      <w:bCs/>
                      <w:sz w:val="20"/>
                      <w:szCs w:val="20"/>
                      <w:lang w:val="es-ES"/>
                    </w:rPr>
                    <w:t>B</w:t>
                  </w:r>
                  <w:r>
                    <w:rPr>
                      <w:rFonts w:ascii="Times New Roman" w:eastAsia="Times New Roman" w:hAnsi="Times New Roman" w:cs="Times New Roman"/>
                      <w:bCs/>
                      <w:sz w:val="20"/>
                      <w:szCs w:val="20"/>
                      <w:lang w:val="es-ES"/>
                    </w:rPr>
                    <w:t xml:space="preserve">ase de </w:t>
                  </w:r>
                  <w:r w:rsidR="00AC5A1C">
                    <w:rPr>
                      <w:rFonts w:ascii="Times New Roman" w:eastAsia="Times New Roman" w:hAnsi="Times New Roman" w:cs="Times New Roman"/>
                      <w:bCs/>
                      <w:sz w:val="20"/>
                      <w:szCs w:val="20"/>
                      <w:lang w:val="es-ES"/>
                    </w:rPr>
                    <w:t>D</w:t>
                  </w:r>
                  <w:r>
                    <w:rPr>
                      <w:rFonts w:ascii="Times New Roman" w:eastAsia="Times New Roman" w:hAnsi="Times New Roman" w:cs="Times New Roman"/>
                      <w:bCs/>
                      <w:sz w:val="20"/>
                      <w:szCs w:val="20"/>
                      <w:lang w:val="es-ES"/>
                    </w:rPr>
                    <w:t>atos</w:t>
                  </w:r>
                </w:p>
              </w:tc>
              <w:tc>
                <w:tcPr>
                  <w:tcW w:w="1701" w:type="dxa"/>
                </w:tcPr>
                <w:p w14:paraId="6810C5AE" w14:textId="3DD0FF11" w:rsidR="003B3BE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55</w:t>
                  </w:r>
                </w:p>
              </w:tc>
            </w:tr>
            <w:tr w:rsidR="00AC5A1C" w:rsidRPr="002104FD" w14:paraId="53AA3D71" w14:textId="77777777" w:rsidTr="009A070A">
              <w:tc>
                <w:tcPr>
                  <w:tcW w:w="5382" w:type="dxa"/>
                </w:tcPr>
                <w:p w14:paraId="280D0DE8" w14:textId="7B08569A" w:rsidR="00AC5A1C" w:rsidRDefault="00AC5A1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Automatización de la Obtención de Datos</w:t>
                  </w:r>
                </w:p>
              </w:tc>
              <w:tc>
                <w:tcPr>
                  <w:tcW w:w="1701" w:type="dxa"/>
                </w:tcPr>
                <w:p w14:paraId="17DB5074" w14:textId="04F692BB" w:rsidR="00AC5A1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10</w:t>
                  </w:r>
                </w:p>
              </w:tc>
            </w:tr>
            <w:tr w:rsidR="003B3BEC" w:rsidRPr="002104FD" w14:paraId="16E965FE" w14:textId="77777777" w:rsidTr="009A070A">
              <w:tc>
                <w:tcPr>
                  <w:tcW w:w="5382" w:type="dxa"/>
                  <w:tcBorders>
                    <w:bottom w:val="single" w:sz="4" w:space="0" w:color="auto"/>
                  </w:tcBorders>
                </w:tcPr>
                <w:p w14:paraId="580F06CA" w14:textId="533A4952" w:rsidR="003B3BEC" w:rsidRPr="002104FD" w:rsidRDefault="003B3BE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Backend</w:t>
                  </w:r>
                </w:p>
              </w:tc>
              <w:tc>
                <w:tcPr>
                  <w:tcW w:w="1701" w:type="dxa"/>
                </w:tcPr>
                <w:p w14:paraId="53845623" w14:textId="6DB1C49D" w:rsidR="003B3BEC" w:rsidRPr="002104FD" w:rsidRDefault="00150162"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75</w:t>
                  </w:r>
                </w:p>
              </w:tc>
            </w:tr>
            <w:tr w:rsidR="003B3BEC" w:rsidRPr="002104FD" w14:paraId="3ACD6625" w14:textId="77777777" w:rsidTr="009A070A">
              <w:tc>
                <w:tcPr>
                  <w:tcW w:w="5382" w:type="dxa"/>
                  <w:tcBorders>
                    <w:bottom w:val="single" w:sz="4" w:space="0" w:color="auto"/>
                  </w:tcBorders>
                </w:tcPr>
                <w:p w14:paraId="12FA7C9F" w14:textId="3CDC6E13" w:rsidR="003B3BEC" w:rsidRPr="002104FD" w:rsidRDefault="003B3BE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Frontend e IU</w:t>
                  </w:r>
                </w:p>
              </w:tc>
              <w:tc>
                <w:tcPr>
                  <w:tcW w:w="1701" w:type="dxa"/>
                </w:tcPr>
                <w:p w14:paraId="2E8B8DD8" w14:textId="0E23D804" w:rsidR="003B3BEC" w:rsidRPr="002104FD"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65</w:t>
                  </w:r>
                </w:p>
              </w:tc>
            </w:tr>
            <w:tr w:rsidR="003B3BEC" w:rsidRPr="002104FD" w14:paraId="3AC741FA" w14:textId="77777777" w:rsidTr="009A070A">
              <w:tc>
                <w:tcPr>
                  <w:tcW w:w="5382" w:type="dxa"/>
                  <w:tcBorders>
                    <w:bottom w:val="single" w:sz="4" w:space="0" w:color="auto"/>
                  </w:tcBorders>
                </w:tcPr>
                <w:p w14:paraId="1D964591" w14:textId="01F96B4C" w:rsidR="003B3BEC" w:rsidRDefault="00AC5A1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Pruebas y Validación</w:t>
                  </w:r>
                </w:p>
              </w:tc>
              <w:tc>
                <w:tcPr>
                  <w:tcW w:w="1701" w:type="dxa"/>
                </w:tcPr>
                <w:p w14:paraId="28F78572" w14:textId="42ED7563" w:rsidR="003B3BE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55</w:t>
                  </w:r>
                </w:p>
              </w:tc>
            </w:tr>
            <w:tr w:rsidR="00AC5A1C" w:rsidRPr="002104FD" w14:paraId="766D5895" w14:textId="77777777" w:rsidTr="009A070A">
              <w:tc>
                <w:tcPr>
                  <w:tcW w:w="5382" w:type="dxa"/>
                  <w:tcBorders>
                    <w:bottom w:val="single" w:sz="4" w:space="0" w:color="auto"/>
                  </w:tcBorders>
                </w:tcPr>
                <w:p w14:paraId="78B9E9D2" w14:textId="0D64A702" w:rsidR="00AC5A1C" w:rsidRDefault="00AC5A1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Despliegue</w:t>
                  </w:r>
                </w:p>
              </w:tc>
              <w:tc>
                <w:tcPr>
                  <w:tcW w:w="1701" w:type="dxa"/>
                </w:tcPr>
                <w:p w14:paraId="0F4C1FD1" w14:textId="6967B4B7" w:rsidR="00AC5A1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5</w:t>
                  </w:r>
                </w:p>
              </w:tc>
            </w:tr>
            <w:tr w:rsidR="003B3BEC" w:rsidRPr="002104FD" w14:paraId="181BB3CE" w14:textId="77777777" w:rsidTr="009A070A">
              <w:tc>
                <w:tcPr>
                  <w:tcW w:w="5382" w:type="dxa"/>
                  <w:tcBorders>
                    <w:bottom w:val="single" w:sz="4" w:space="0" w:color="auto"/>
                  </w:tcBorders>
                </w:tcPr>
                <w:p w14:paraId="4E5BDD86" w14:textId="742C5874" w:rsidR="003B3BEC" w:rsidRPr="002104FD" w:rsidRDefault="003B3BEC" w:rsidP="003B3BEC">
                  <w:pPr>
                    <w:rPr>
                      <w:rFonts w:ascii="Times New Roman" w:eastAsia="Times New Roman" w:hAnsi="Times New Roman" w:cs="Times New Roman"/>
                      <w:b/>
                      <w:sz w:val="20"/>
                      <w:szCs w:val="20"/>
                      <w:lang w:val="es-ES"/>
                    </w:rPr>
                  </w:pPr>
                  <w:r>
                    <w:rPr>
                      <w:rFonts w:ascii="Times New Roman" w:eastAsia="Times New Roman" w:hAnsi="Times New Roman" w:cs="Times New Roman"/>
                      <w:bCs/>
                      <w:sz w:val="20"/>
                      <w:szCs w:val="20"/>
                      <w:lang w:val="es-ES"/>
                    </w:rPr>
                    <w:t>Documentación</w:t>
                  </w:r>
                </w:p>
              </w:tc>
              <w:tc>
                <w:tcPr>
                  <w:tcW w:w="1701" w:type="dxa"/>
                </w:tcPr>
                <w:p w14:paraId="354E4E39" w14:textId="72B226C9" w:rsidR="003B3BEC" w:rsidRPr="002104FD" w:rsidRDefault="003B3BE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6</w:t>
                  </w:r>
                </w:p>
              </w:tc>
            </w:tr>
            <w:tr w:rsidR="003B3BEC" w14:paraId="29687BEF" w14:textId="77777777" w:rsidTr="009A070A">
              <w:tc>
                <w:tcPr>
                  <w:tcW w:w="5382" w:type="dxa"/>
                  <w:tcBorders>
                    <w:left w:val="nil"/>
                    <w:bottom w:val="nil"/>
                  </w:tcBorders>
                </w:tcPr>
                <w:p w14:paraId="74D468A3" w14:textId="77777777" w:rsidR="003B3BEC" w:rsidRDefault="003B3BEC" w:rsidP="003B3BEC">
                  <w:pPr>
                    <w:rPr>
                      <w:rFonts w:ascii="Times New Roman" w:eastAsia="Times New Roman" w:hAnsi="Times New Roman" w:cs="Times New Roman"/>
                      <w:b/>
                      <w:sz w:val="24"/>
                      <w:szCs w:val="24"/>
                      <w:lang w:val="es-ES"/>
                    </w:rPr>
                  </w:pPr>
                </w:p>
              </w:tc>
              <w:tc>
                <w:tcPr>
                  <w:tcW w:w="1701" w:type="dxa"/>
                </w:tcPr>
                <w:p w14:paraId="13BF3532" w14:textId="77777777" w:rsidR="003B3BEC" w:rsidRDefault="003B3BEC" w:rsidP="003B3BEC">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77777777" w:rsidR="009A070A" w:rsidRDefault="009A070A" w:rsidP="006D4735">
            <w:pPr>
              <w:rPr>
                <w:rFonts w:ascii="Times New Roman" w:eastAsia="Times New Roman" w:hAnsi="Times New Roman" w:cs="Times New Roman"/>
                <w:b/>
                <w:sz w:val="24"/>
                <w:szCs w:val="24"/>
                <w:lang w:val="es-ES"/>
              </w:rPr>
            </w:pP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012BCA3A" w14:textId="77777777" w:rsidR="005E4271" w:rsidRDefault="005E4271" w:rsidP="0064707F">
      <w:pPr>
        <w:rPr>
          <w:rFonts w:ascii="Times New Roman" w:eastAsia="Times New Roman" w:hAnsi="Times New Roman" w:cs="Times New Roman"/>
          <w:spacing w:val="-1"/>
          <w:sz w:val="24"/>
          <w:szCs w:val="24"/>
          <w:lang w:val="es-ES"/>
        </w:rPr>
      </w:pPr>
    </w:p>
    <w:p w14:paraId="2936B0FF" w14:textId="77777777" w:rsidR="002232E4" w:rsidRDefault="002232E4" w:rsidP="0064707F">
      <w:pPr>
        <w:rPr>
          <w:rFonts w:ascii="Times New Roman" w:eastAsia="Times New Roman" w:hAnsi="Times New Roman" w:cs="Times New Roman"/>
          <w:spacing w:val="-1"/>
          <w:sz w:val="24"/>
          <w:szCs w:val="24"/>
          <w:lang w:val="es-ES"/>
        </w:rPr>
      </w:pPr>
    </w:p>
    <w:p w14:paraId="2C8C1E4A" w14:textId="284233BD" w:rsidR="000A3A33" w:rsidRDefault="000A3A33"/>
    <w:p w14:paraId="2395C61B" w14:textId="77777777" w:rsidR="00A0698C" w:rsidRDefault="00A0698C"/>
    <w:tbl>
      <w:tblPr>
        <w:tblStyle w:val="Tablaconcuadrcula"/>
        <w:tblW w:w="0" w:type="auto"/>
        <w:tblLook w:val="04A0" w:firstRow="1" w:lastRow="0" w:firstColumn="1" w:lastColumn="0" w:noHBand="0" w:noVBand="1"/>
      </w:tblPr>
      <w:tblGrid>
        <w:gridCol w:w="10455"/>
      </w:tblGrid>
      <w:tr w:rsidR="00ED27EC" w:rsidRPr="00D5164C" w14:paraId="49C1E123" w14:textId="77777777" w:rsidTr="00C85138">
        <w:tc>
          <w:tcPr>
            <w:tcW w:w="10455"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ENTORNO TECNOLÓGICO</w:t>
            </w:r>
          </w:p>
        </w:tc>
      </w:tr>
      <w:tr w:rsidR="00ED27EC" w:rsidRPr="0096687A" w14:paraId="09FAAD03" w14:textId="77777777" w:rsidTr="00C85138">
        <w:trPr>
          <w:trHeight w:val="332"/>
        </w:trPr>
        <w:tc>
          <w:tcPr>
            <w:tcW w:w="10455"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E24613" w14:paraId="6056E9F9" w14:textId="77777777" w:rsidTr="00C85138">
        <w:tc>
          <w:tcPr>
            <w:tcW w:w="10455"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frameworks,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70189C" w14:paraId="137EEBE8" w14:textId="77777777" w:rsidTr="00C85138">
        <w:trPr>
          <w:trHeight w:val="332"/>
        </w:trPr>
        <w:tc>
          <w:tcPr>
            <w:tcW w:w="10455" w:type="dxa"/>
          </w:tcPr>
          <w:p w14:paraId="015ACD34" w14:textId="56F69024" w:rsidR="00ED27EC" w:rsidRPr="000E2F9A" w:rsidRDefault="00DE04D1"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Javascript</w:t>
            </w:r>
          </w:p>
        </w:tc>
      </w:tr>
      <w:tr w:rsidR="004010F0" w:rsidRPr="0070189C" w14:paraId="49F88AF9" w14:textId="77777777" w:rsidTr="00C85138">
        <w:trPr>
          <w:trHeight w:val="332"/>
        </w:trPr>
        <w:tc>
          <w:tcPr>
            <w:tcW w:w="10455" w:type="dxa"/>
          </w:tcPr>
          <w:p w14:paraId="7AAFEBDE" w14:textId="7407256D" w:rsidR="004010F0" w:rsidRDefault="004010F0"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CSS</w:t>
            </w:r>
          </w:p>
        </w:tc>
      </w:tr>
      <w:tr w:rsidR="00DE04D1" w:rsidRPr="0070189C" w14:paraId="5E16D535" w14:textId="77777777" w:rsidTr="00C85138">
        <w:trPr>
          <w:trHeight w:val="332"/>
        </w:trPr>
        <w:tc>
          <w:tcPr>
            <w:tcW w:w="10455" w:type="dxa"/>
          </w:tcPr>
          <w:p w14:paraId="1BD1E3A4" w14:textId="1633D4B9" w:rsidR="00DE04D1" w:rsidRDefault="00DE04D1"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 xml:space="preserve">Node.js </w:t>
            </w:r>
            <w:r w:rsidR="00AC5A1C">
              <w:rPr>
                <w:rFonts w:ascii="Times New Roman" w:eastAsia="Times New Roman" w:hAnsi="Times New Roman" w:cs="Times New Roman"/>
                <w:sz w:val="20"/>
                <w:szCs w:val="20"/>
                <w:lang w:val="es-ES_tradnl"/>
              </w:rPr>
              <w:t>–</w:t>
            </w:r>
            <w:r>
              <w:rPr>
                <w:rFonts w:ascii="Times New Roman" w:eastAsia="Times New Roman" w:hAnsi="Times New Roman" w:cs="Times New Roman"/>
                <w:sz w:val="20"/>
                <w:szCs w:val="20"/>
                <w:lang w:val="es-ES_tradnl"/>
              </w:rPr>
              <w:t xml:space="preserve"> backend</w:t>
            </w:r>
          </w:p>
        </w:tc>
      </w:tr>
      <w:tr w:rsidR="00C15585" w:rsidRPr="00E24613" w14:paraId="30D82932" w14:textId="77777777" w:rsidTr="00C85138">
        <w:trPr>
          <w:trHeight w:val="332"/>
        </w:trPr>
        <w:tc>
          <w:tcPr>
            <w:tcW w:w="10455" w:type="dxa"/>
          </w:tcPr>
          <w:p w14:paraId="39E8BE45" w14:textId="5663838B" w:rsidR="00C15585" w:rsidRDefault="00C15585"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Firebase Authentication – autenticación de usuarios</w:t>
            </w:r>
          </w:p>
        </w:tc>
      </w:tr>
      <w:tr w:rsidR="00886989" w:rsidRPr="0070189C" w14:paraId="5E31EDE8" w14:textId="77777777" w:rsidTr="00C85138">
        <w:trPr>
          <w:trHeight w:val="332"/>
        </w:trPr>
        <w:tc>
          <w:tcPr>
            <w:tcW w:w="10455" w:type="dxa"/>
          </w:tcPr>
          <w:p w14:paraId="072CD69D" w14:textId="31881D64" w:rsidR="00886989" w:rsidRPr="000E2F9A" w:rsidRDefault="00DE04D1"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React </w:t>
            </w:r>
            <w:r w:rsidR="00AC5A1C">
              <w:rPr>
                <w:rFonts w:ascii="Times New Roman" w:eastAsia="Times New Roman" w:hAnsi="Times New Roman" w:cs="Times New Roman"/>
                <w:sz w:val="20"/>
                <w:szCs w:val="20"/>
                <w:lang w:val="es-ES"/>
              </w:rPr>
              <w:t>–</w:t>
            </w:r>
            <w:r>
              <w:rPr>
                <w:rFonts w:ascii="Times New Roman" w:eastAsia="Times New Roman" w:hAnsi="Times New Roman" w:cs="Times New Roman"/>
                <w:sz w:val="20"/>
                <w:szCs w:val="20"/>
                <w:lang w:val="es-ES"/>
              </w:rPr>
              <w:t xml:space="preserve"> frontend</w:t>
            </w:r>
          </w:p>
        </w:tc>
      </w:tr>
      <w:tr w:rsidR="00C15585" w:rsidRPr="00E24613" w14:paraId="3DF6D9A3" w14:textId="77777777" w:rsidTr="00C85138">
        <w:trPr>
          <w:trHeight w:val="332"/>
        </w:trPr>
        <w:tc>
          <w:tcPr>
            <w:tcW w:w="10455" w:type="dxa"/>
          </w:tcPr>
          <w:p w14:paraId="7FCEDCBA" w14:textId="00BF6463" w:rsid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MUI (Material-UI) – interfaz de usuario</w:t>
            </w:r>
          </w:p>
        </w:tc>
      </w:tr>
      <w:tr w:rsidR="00A967EC" w:rsidRPr="00A967EC" w14:paraId="5BCC0271" w14:textId="77777777" w:rsidTr="00C85138">
        <w:trPr>
          <w:trHeight w:val="332"/>
        </w:trPr>
        <w:tc>
          <w:tcPr>
            <w:tcW w:w="10455" w:type="dxa"/>
          </w:tcPr>
          <w:p w14:paraId="1BB3CCFF" w14:textId="3E775222" w:rsidR="00A967EC" w:rsidRDefault="00A967EC"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Bootstrap – interfaz de usuario</w:t>
            </w:r>
          </w:p>
        </w:tc>
      </w:tr>
      <w:tr w:rsidR="00C15585" w:rsidRPr="00E24613" w14:paraId="48BD4727" w14:textId="77777777" w:rsidTr="00C85138">
        <w:trPr>
          <w:trHeight w:val="332"/>
        </w:trPr>
        <w:tc>
          <w:tcPr>
            <w:tcW w:w="10455" w:type="dxa"/>
          </w:tcPr>
          <w:p w14:paraId="08B9534C" w14:textId="57AFEEF6" w:rsidR="00C15585" w:rsidRPr="00C15585" w:rsidRDefault="00C15585" w:rsidP="007960D6">
            <w:pPr>
              <w:jc w:val="both"/>
              <w:rPr>
                <w:rFonts w:ascii="Times New Roman" w:eastAsia="Times New Roman" w:hAnsi="Times New Roman" w:cs="Times New Roman"/>
                <w:sz w:val="20"/>
                <w:szCs w:val="20"/>
                <w:lang w:val="es-ES"/>
              </w:rPr>
            </w:pPr>
            <w:r w:rsidRPr="00C15585">
              <w:rPr>
                <w:rFonts w:ascii="Times New Roman" w:eastAsia="Times New Roman" w:hAnsi="Times New Roman" w:cs="Times New Roman"/>
                <w:sz w:val="20"/>
                <w:szCs w:val="20"/>
                <w:lang w:val="es-ES"/>
              </w:rPr>
              <w:t>Google Cloud (BigQuery) – base de da</w:t>
            </w:r>
            <w:r>
              <w:rPr>
                <w:rFonts w:ascii="Times New Roman" w:eastAsia="Times New Roman" w:hAnsi="Times New Roman" w:cs="Times New Roman"/>
                <w:sz w:val="20"/>
                <w:szCs w:val="20"/>
                <w:lang w:val="es-ES"/>
              </w:rPr>
              <w:t>tos</w:t>
            </w:r>
          </w:p>
        </w:tc>
      </w:tr>
      <w:tr w:rsidR="00C15585" w:rsidRPr="00C15585" w14:paraId="63C7085B" w14:textId="77777777" w:rsidTr="00C85138">
        <w:trPr>
          <w:trHeight w:val="332"/>
        </w:trPr>
        <w:tc>
          <w:tcPr>
            <w:tcW w:w="10455" w:type="dxa"/>
          </w:tcPr>
          <w:p w14:paraId="2DD51D05" w14:textId="3B2C442C" w:rsidR="00C15585" w:rsidRP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Cloud Scheduler </w:t>
            </w:r>
            <w:r w:rsidR="00AC5A1C">
              <w:rPr>
                <w:rFonts w:ascii="Times New Roman" w:eastAsia="Times New Roman" w:hAnsi="Times New Roman" w:cs="Times New Roman"/>
                <w:sz w:val="20"/>
                <w:szCs w:val="20"/>
                <w:lang w:val="es-ES"/>
              </w:rPr>
              <w:t>–</w:t>
            </w:r>
            <w:r>
              <w:rPr>
                <w:rFonts w:ascii="Times New Roman" w:eastAsia="Times New Roman" w:hAnsi="Times New Roman" w:cs="Times New Roman"/>
                <w:sz w:val="20"/>
                <w:szCs w:val="20"/>
                <w:lang w:val="es-ES"/>
              </w:rPr>
              <w:t xml:space="preserve"> automatización</w:t>
            </w:r>
          </w:p>
        </w:tc>
      </w:tr>
      <w:tr w:rsidR="00C15585" w:rsidRPr="00C15585" w14:paraId="170C0A5D" w14:textId="77777777" w:rsidTr="00C85138">
        <w:trPr>
          <w:trHeight w:val="332"/>
        </w:trPr>
        <w:tc>
          <w:tcPr>
            <w:tcW w:w="10455" w:type="dxa"/>
          </w:tcPr>
          <w:p w14:paraId="0E9F79B0" w14:textId="0D0B704A" w:rsidR="00C15585" w:rsidRPr="00C15585" w:rsidRDefault="00C15585" w:rsidP="007960D6">
            <w:pPr>
              <w:jc w:val="both"/>
              <w:rPr>
                <w:rFonts w:ascii="Times New Roman" w:eastAsia="Times New Roman" w:hAnsi="Times New Roman" w:cs="Times New Roman"/>
                <w:sz w:val="20"/>
                <w:szCs w:val="20"/>
                <w:lang w:val="es-ES"/>
              </w:rPr>
            </w:pPr>
            <w:r w:rsidRPr="00C15585">
              <w:rPr>
                <w:rFonts w:ascii="Times New Roman" w:eastAsia="Times New Roman" w:hAnsi="Times New Roman" w:cs="Times New Roman"/>
                <w:sz w:val="20"/>
                <w:szCs w:val="20"/>
                <w:lang w:val="es-ES"/>
              </w:rPr>
              <w:t xml:space="preserve">AWS o Google Cloud </w:t>
            </w:r>
            <w:r w:rsidR="00AC5A1C">
              <w:rPr>
                <w:rFonts w:ascii="Times New Roman" w:eastAsia="Times New Roman" w:hAnsi="Times New Roman" w:cs="Times New Roman"/>
                <w:sz w:val="20"/>
                <w:szCs w:val="20"/>
                <w:lang w:val="es-ES"/>
              </w:rPr>
              <w:t>–</w:t>
            </w:r>
            <w:r w:rsidRPr="00C15585">
              <w:rPr>
                <w:rFonts w:ascii="Times New Roman" w:eastAsia="Times New Roman" w:hAnsi="Times New Roman" w:cs="Times New Roman"/>
                <w:sz w:val="20"/>
                <w:szCs w:val="20"/>
                <w:lang w:val="es-ES"/>
              </w:rPr>
              <w:t xml:space="preserve"> de</w:t>
            </w:r>
            <w:r>
              <w:rPr>
                <w:rFonts w:ascii="Times New Roman" w:eastAsia="Times New Roman" w:hAnsi="Times New Roman" w:cs="Times New Roman"/>
                <w:sz w:val="20"/>
                <w:szCs w:val="20"/>
                <w:lang w:val="es-ES"/>
              </w:rPr>
              <w:t>spliegue</w:t>
            </w:r>
          </w:p>
        </w:tc>
      </w:tr>
      <w:tr w:rsidR="00C15585" w:rsidRPr="00C15585" w14:paraId="32AB179A" w14:textId="77777777" w:rsidTr="00C85138">
        <w:trPr>
          <w:trHeight w:val="332"/>
        </w:trPr>
        <w:tc>
          <w:tcPr>
            <w:tcW w:w="10455" w:type="dxa"/>
          </w:tcPr>
          <w:p w14:paraId="7DA80A96" w14:textId="28C5267D" w:rsidR="00C15585" w:rsidRP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Figma - diseño</w:t>
            </w:r>
          </w:p>
        </w:tc>
      </w:tr>
      <w:tr w:rsidR="00C15585" w:rsidRPr="00C15585" w14:paraId="2B660DEF" w14:textId="77777777" w:rsidTr="00C85138">
        <w:trPr>
          <w:trHeight w:val="332"/>
        </w:trPr>
        <w:tc>
          <w:tcPr>
            <w:tcW w:w="10455" w:type="dxa"/>
          </w:tcPr>
          <w:p w14:paraId="0E4FEDE4" w14:textId="0B369A14" w:rsid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Coolors – paletas de colores</w:t>
            </w:r>
          </w:p>
        </w:tc>
      </w:tr>
      <w:tr w:rsidR="00473E45" w:rsidRPr="002232E4" w14:paraId="47906828" w14:textId="77777777" w:rsidTr="00C85138">
        <w:trPr>
          <w:trHeight w:val="332"/>
        </w:trPr>
        <w:tc>
          <w:tcPr>
            <w:tcW w:w="10455" w:type="dxa"/>
          </w:tcPr>
          <w:p w14:paraId="4B5CF0D8" w14:textId="38551B6B" w:rsidR="00473E45" w:rsidRPr="002232E4" w:rsidRDefault="00473E4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Git</w:t>
            </w:r>
          </w:p>
        </w:tc>
      </w:tr>
      <w:tr w:rsidR="00473E45" w:rsidRPr="002232E4" w14:paraId="127A7829" w14:textId="77777777" w:rsidTr="00C85138">
        <w:trPr>
          <w:trHeight w:val="332"/>
        </w:trPr>
        <w:tc>
          <w:tcPr>
            <w:tcW w:w="10455" w:type="dxa"/>
          </w:tcPr>
          <w:p w14:paraId="22F7AB7C" w14:textId="4469A9F8" w:rsidR="00473E45" w:rsidRDefault="00473E4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Github Copilot</w:t>
            </w:r>
          </w:p>
        </w:tc>
      </w:tr>
      <w:tr w:rsidR="00473E45" w:rsidRPr="002232E4" w14:paraId="48CBC0AB" w14:textId="77777777" w:rsidTr="00C85138">
        <w:trPr>
          <w:trHeight w:val="332"/>
        </w:trPr>
        <w:tc>
          <w:tcPr>
            <w:tcW w:w="10455" w:type="dxa"/>
          </w:tcPr>
          <w:p w14:paraId="78E37350" w14:textId="513146F7" w:rsidR="00473E45" w:rsidRDefault="00473E4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ChatGPT</w:t>
            </w:r>
          </w:p>
        </w:tc>
      </w:tr>
      <w:tr w:rsidR="00886989" w:rsidRPr="0096687A" w14:paraId="345ADB3D" w14:textId="77777777" w:rsidTr="00C85138">
        <w:trPr>
          <w:trHeight w:val="332"/>
        </w:trPr>
        <w:tc>
          <w:tcPr>
            <w:tcW w:w="10455" w:type="dxa"/>
          </w:tcPr>
          <w:p w14:paraId="3C80CD90" w14:textId="77777777" w:rsidR="00886989" w:rsidRPr="00886989" w:rsidRDefault="00886989"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886989" w:rsidRPr="00E24613" w14:paraId="493910E1" w14:textId="77777777" w:rsidTr="00C85138">
        <w:tc>
          <w:tcPr>
            <w:tcW w:w="10455" w:type="dxa"/>
            <w:shd w:val="clear" w:color="auto" w:fill="D9D9D9" w:themeFill="background1" w:themeFillShade="D9"/>
          </w:tcPr>
          <w:p w14:paraId="1C998968" w14:textId="19A68C0A" w:rsidR="00886989" w:rsidRPr="00837412" w:rsidRDefault="00886989"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Listado de dispositivos (</w:t>
            </w:r>
            <w:r w:rsidR="001024D8">
              <w:rPr>
                <w:rFonts w:ascii="Times New Roman" w:eastAsia="Times New Roman" w:hAnsi="Times New Roman" w:cs="Times New Roman"/>
                <w:i/>
                <w:sz w:val="24"/>
                <w:szCs w:val="24"/>
                <w:lang w:val="es-ES"/>
              </w:rPr>
              <w:t>placas de desarrollo, microcontroladores</w:t>
            </w:r>
            <w:r>
              <w:rPr>
                <w:rFonts w:ascii="Times New Roman" w:eastAsia="Times New Roman" w:hAnsi="Times New Roman" w:cs="Times New Roman"/>
                <w:i/>
                <w:sz w:val="24"/>
                <w:szCs w:val="24"/>
                <w:lang w:val="es-ES"/>
              </w:rPr>
              <w:t>, procesadores, sensores, robots, etc.) o software (IDE, editores, etc.) empleados en el desarrollo del TFG.</w:t>
            </w:r>
            <w:r w:rsidR="000A3A33">
              <w:rPr>
                <w:rFonts w:ascii="Times New Roman" w:eastAsia="Times New Roman" w:hAnsi="Times New Roman" w:cs="Times New Roman"/>
                <w:i/>
                <w:sz w:val="24"/>
                <w:szCs w:val="24"/>
                <w:lang w:val="es-ES"/>
              </w:rPr>
              <w:t xml:space="preserve"> </w:t>
            </w:r>
          </w:p>
        </w:tc>
      </w:tr>
      <w:tr w:rsidR="00ED27EC" w:rsidRPr="0070189C" w14:paraId="7405F2DD" w14:textId="77777777" w:rsidTr="00C85138">
        <w:trPr>
          <w:trHeight w:val="332"/>
        </w:trPr>
        <w:tc>
          <w:tcPr>
            <w:tcW w:w="10455" w:type="dxa"/>
          </w:tcPr>
          <w:p w14:paraId="2D496720" w14:textId="0ADAA77F" w:rsidR="00ED27EC" w:rsidRPr="000E2F9A" w:rsidRDefault="00C15585"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Visual Studio Code</w:t>
            </w:r>
          </w:p>
        </w:tc>
      </w:tr>
      <w:tr w:rsidR="00A4657F" w:rsidRPr="0070189C" w14:paraId="21C281E3" w14:textId="77777777" w:rsidTr="00C85138">
        <w:trPr>
          <w:trHeight w:val="332"/>
        </w:trPr>
        <w:tc>
          <w:tcPr>
            <w:tcW w:w="10455" w:type="dxa"/>
          </w:tcPr>
          <w:p w14:paraId="73A87CA3" w14:textId="2737A526" w:rsidR="00A4657F" w:rsidRDefault="00A4657F"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GitHub</w:t>
            </w:r>
          </w:p>
        </w:tc>
      </w:tr>
      <w:tr w:rsidR="00A4657F" w:rsidRPr="0070189C" w14:paraId="110967A5" w14:textId="77777777" w:rsidTr="00C85138">
        <w:trPr>
          <w:trHeight w:val="332"/>
        </w:trPr>
        <w:tc>
          <w:tcPr>
            <w:tcW w:w="10455" w:type="dxa"/>
          </w:tcPr>
          <w:p w14:paraId="2BFFD7E0" w14:textId="1C0DED67" w:rsidR="00A4657F" w:rsidRDefault="00A4657F"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GitKraken</w:t>
            </w:r>
          </w:p>
        </w:tc>
      </w:tr>
      <w:tr w:rsidR="00A4657F" w:rsidRPr="0070189C" w14:paraId="37F40A43" w14:textId="77777777" w:rsidTr="00C85138">
        <w:trPr>
          <w:trHeight w:val="332"/>
        </w:trPr>
        <w:tc>
          <w:tcPr>
            <w:tcW w:w="10455" w:type="dxa"/>
          </w:tcPr>
          <w:p w14:paraId="6B8DBF62" w14:textId="534BAADD" w:rsidR="00A4657F" w:rsidRDefault="00A4657F"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MagicDraw</w:t>
            </w:r>
          </w:p>
        </w:tc>
      </w:tr>
      <w:tr w:rsidR="00A4657F" w:rsidRPr="0070189C" w14:paraId="4A1F0337" w14:textId="77777777" w:rsidTr="00C85138">
        <w:trPr>
          <w:trHeight w:val="332"/>
        </w:trPr>
        <w:tc>
          <w:tcPr>
            <w:tcW w:w="10455" w:type="dxa"/>
          </w:tcPr>
          <w:p w14:paraId="65C177D5" w14:textId="115D93E5" w:rsidR="00A4657F" w:rsidRDefault="00A4657F"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Trello</w:t>
            </w:r>
          </w:p>
        </w:tc>
      </w:tr>
      <w:tr w:rsidR="00A4657F" w:rsidRPr="0070189C" w14:paraId="4F9EE2E6" w14:textId="77777777" w:rsidTr="00C85138">
        <w:trPr>
          <w:trHeight w:val="332"/>
        </w:trPr>
        <w:tc>
          <w:tcPr>
            <w:tcW w:w="10455" w:type="dxa"/>
          </w:tcPr>
          <w:p w14:paraId="0396EA15" w14:textId="7E28EEFA" w:rsidR="00A4657F" w:rsidRDefault="00A4657F" w:rsidP="00A4657F">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
              </w:rPr>
              <w:t>NVDA – lector de pantalla</w:t>
            </w:r>
          </w:p>
        </w:tc>
      </w:tr>
      <w:tr w:rsidR="00A4657F" w:rsidRPr="0070189C" w14:paraId="21C1D432" w14:textId="77777777" w:rsidTr="00C85138">
        <w:trPr>
          <w:trHeight w:val="332"/>
        </w:trPr>
        <w:tc>
          <w:tcPr>
            <w:tcW w:w="10455" w:type="dxa"/>
          </w:tcPr>
          <w:p w14:paraId="60F4933F" w14:textId="0364EFA6" w:rsidR="00A4657F" w:rsidRDefault="00A4657F" w:rsidP="00A4657F">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TAW – test de accesibilidad</w:t>
            </w:r>
          </w:p>
        </w:tc>
      </w:tr>
      <w:tr w:rsidR="00A4657F" w:rsidRPr="0070189C" w14:paraId="733D2181" w14:textId="77777777" w:rsidTr="00C85138">
        <w:trPr>
          <w:trHeight w:val="332"/>
        </w:trPr>
        <w:tc>
          <w:tcPr>
            <w:tcW w:w="10455" w:type="dxa"/>
          </w:tcPr>
          <w:p w14:paraId="396BAF9E" w14:textId="524A6C79" w:rsidR="00A4657F" w:rsidRDefault="00A4657F" w:rsidP="00A4657F">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WAVE – test de accesibilidad</w:t>
            </w:r>
          </w:p>
        </w:tc>
      </w:tr>
      <w:tr w:rsidR="00A4657F" w:rsidRPr="00E24613" w14:paraId="100C0951" w14:textId="77777777" w:rsidTr="00C85138">
        <w:trPr>
          <w:trHeight w:val="332"/>
        </w:trPr>
        <w:tc>
          <w:tcPr>
            <w:tcW w:w="10455" w:type="dxa"/>
          </w:tcPr>
          <w:p w14:paraId="3B5A3E12" w14:textId="0C304E81" w:rsidR="00A4657F" w:rsidRDefault="00A4657F" w:rsidP="00A4657F">
            <w:pPr>
              <w:jc w:val="both"/>
              <w:rPr>
                <w:rFonts w:ascii="Times New Roman" w:eastAsia="Times New Roman" w:hAnsi="Times New Roman" w:cs="Times New Roman"/>
                <w:sz w:val="20"/>
                <w:szCs w:val="20"/>
                <w:lang w:val="es-ES"/>
              </w:rPr>
            </w:pPr>
            <w:r w:rsidRPr="002232E4">
              <w:rPr>
                <w:rFonts w:ascii="Times New Roman" w:eastAsia="Times New Roman" w:hAnsi="Times New Roman" w:cs="Times New Roman"/>
                <w:sz w:val="20"/>
                <w:szCs w:val="20"/>
                <w:lang w:val="es-ES"/>
              </w:rPr>
              <w:lastRenderedPageBreak/>
              <w:t>Postman – pruebas de la API</w:t>
            </w:r>
          </w:p>
        </w:tc>
      </w:tr>
    </w:tbl>
    <w:p w14:paraId="7075AB54" w14:textId="77777777" w:rsidR="00ED27EC" w:rsidRPr="00C85138" w:rsidRDefault="00ED27EC" w:rsidP="0064707F">
      <w:pPr>
        <w:rPr>
          <w:rFonts w:ascii="Times New Roman" w:eastAsia="Times New Roman" w:hAnsi="Times New Roman" w:cs="Times New Roman"/>
          <w:spacing w:val="-1"/>
          <w:sz w:val="24"/>
          <w:szCs w:val="24"/>
          <w:lang w:val="es-ES"/>
        </w:rPr>
      </w:pPr>
    </w:p>
    <w:p w14:paraId="6D3AAE39" w14:textId="77777777" w:rsidR="00ED27EC" w:rsidRDefault="00ED27EC" w:rsidP="0064707F">
      <w:pPr>
        <w:rPr>
          <w:rFonts w:ascii="Times New Roman" w:eastAsia="Times New Roman" w:hAnsi="Times New Roman" w:cs="Times New Roman"/>
          <w:spacing w:val="-1"/>
          <w:sz w:val="24"/>
          <w:szCs w:val="24"/>
          <w:lang w:val="es-ES"/>
        </w:rPr>
      </w:pPr>
    </w:p>
    <w:p w14:paraId="18BDF5B3" w14:textId="77777777" w:rsidR="002232E4" w:rsidRDefault="002232E4" w:rsidP="0064707F">
      <w:pPr>
        <w:rPr>
          <w:rFonts w:ascii="Times New Roman" w:eastAsia="Times New Roman" w:hAnsi="Times New Roman" w:cs="Times New Roman"/>
          <w:spacing w:val="-1"/>
          <w:sz w:val="24"/>
          <w:szCs w:val="24"/>
          <w:lang w:val="es-ES"/>
        </w:rPr>
      </w:pPr>
    </w:p>
    <w:p w14:paraId="4B7A7C24" w14:textId="77777777" w:rsidR="002232E4" w:rsidRDefault="002232E4" w:rsidP="0064707F">
      <w:pPr>
        <w:rPr>
          <w:rFonts w:ascii="Times New Roman" w:eastAsia="Times New Roman" w:hAnsi="Times New Roman" w:cs="Times New Roman"/>
          <w:spacing w:val="-1"/>
          <w:sz w:val="24"/>
          <w:szCs w:val="24"/>
          <w:lang w:val="es-ES"/>
        </w:rPr>
      </w:pPr>
    </w:p>
    <w:p w14:paraId="5990F87E" w14:textId="77777777" w:rsidR="002232E4" w:rsidRDefault="002232E4" w:rsidP="0064707F">
      <w:pPr>
        <w:rPr>
          <w:rFonts w:ascii="Times New Roman" w:eastAsia="Times New Roman" w:hAnsi="Times New Roman" w:cs="Times New Roman"/>
          <w:spacing w:val="-1"/>
          <w:sz w:val="24"/>
          <w:szCs w:val="24"/>
          <w:lang w:val="es-ES"/>
        </w:rPr>
      </w:pPr>
    </w:p>
    <w:p w14:paraId="0E43B51B" w14:textId="77777777" w:rsidR="002232E4" w:rsidRDefault="002232E4" w:rsidP="0064707F">
      <w:pPr>
        <w:rPr>
          <w:rFonts w:ascii="Times New Roman" w:eastAsia="Times New Roman" w:hAnsi="Times New Roman" w:cs="Times New Roman"/>
          <w:spacing w:val="-1"/>
          <w:sz w:val="24"/>
          <w:szCs w:val="24"/>
          <w:lang w:val="es-ES"/>
        </w:rPr>
      </w:pPr>
    </w:p>
    <w:p w14:paraId="3AA397AE" w14:textId="77777777" w:rsidR="002232E4" w:rsidRDefault="002232E4" w:rsidP="0064707F">
      <w:pPr>
        <w:rPr>
          <w:rFonts w:ascii="Times New Roman" w:eastAsia="Times New Roman" w:hAnsi="Times New Roman" w:cs="Times New Roman"/>
          <w:spacing w:val="-1"/>
          <w:sz w:val="24"/>
          <w:szCs w:val="24"/>
          <w:lang w:val="es-ES"/>
        </w:rPr>
      </w:pPr>
    </w:p>
    <w:p w14:paraId="3A615FFB" w14:textId="77777777" w:rsidR="002232E4" w:rsidRDefault="002232E4" w:rsidP="0064707F">
      <w:pPr>
        <w:rPr>
          <w:rFonts w:ascii="Times New Roman" w:eastAsia="Times New Roman" w:hAnsi="Times New Roman" w:cs="Times New Roman"/>
          <w:spacing w:val="-1"/>
          <w:sz w:val="24"/>
          <w:szCs w:val="24"/>
          <w:lang w:val="es-ES"/>
        </w:rPr>
      </w:pPr>
    </w:p>
    <w:p w14:paraId="12C65F53" w14:textId="77777777" w:rsidR="002232E4" w:rsidRDefault="002232E4" w:rsidP="0064707F">
      <w:pPr>
        <w:rPr>
          <w:rFonts w:ascii="Times New Roman" w:eastAsia="Times New Roman" w:hAnsi="Times New Roman" w:cs="Times New Roman"/>
          <w:spacing w:val="-1"/>
          <w:sz w:val="24"/>
          <w:szCs w:val="24"/>
          <w:lang w:val="es-ES"/>
        </w:rPr>
      </w:pPr>
    </w:p>
    <w:p w14:paraId="4053CC0F" w14:textId="77777777" w:rsidR="002232E4" w:rsidRDefault="002232E4" w:rsidP="0064707F">
      <w:pPr>
        <w:rPr>
          <w:rFonts w:ascii="Times New Roman" w:eastAsia="Times New Roman" w:hAnsi="Times New Roman" w:cs="Times New Roman"/>
          <w:spacing w:val="-1"/>
          <w:sz w:val="24"/>
          <w:szCs w:val="24"/>
          <w:lang w:val="es-ES"/>
        </w:rPr>
      </w:pPr>
    </w:p>
    <w:p w14:paraId="07AB966B" w14:textId="77777777" w:rsidR="005E4271" w:rsidRDefault="005E4271" w:rsidP="0064707F">
      <w:pPr>
        <w:rPr>
          <w:rFonts w:ascii="Times New Roman" w:eastAsia="Times New Roman" w:hAnsi="Times New Roman" w:cs="Times New Roman"/>
          <w:spacing w:val="-1"/>
          <w:sz w:val="24"/>
          <w:szCs w:val="24"/>
          <w:lang w:val="es-ES"/>
        </w:rPr>
      </w:pPr>
    </w:p>
    <w:p w14:paraId="260C681E" w14:textId="77777777" w:rsidR="005E4271" w:rsidRDefault="005E4271" w:rsidP="0064707F">
      <w:pPr>
        <w:rPr>
          <w:rFonts w:ascii="Times New Roman" w:eastAsia="Times New Roman" w:hAnsi="Times New Roman" w:cs="Times New Roman"/>
          <w:spacing w:val="-1"/>
          <w:sz w:val="24"/>
          <w:szCs w:val="24"/>
          <w:lang w:val="es-ES"/>
        </w:rPr>
      </w:pPr>
    </w:p>
    <w:p w14:paraId="7F3AB285" w14:textId="77777777" w:rsidR="005A20AB" w:rsidRDefault="005A20AB" w:rsidP="0064707F">
      <w:pPr>
        <w:rPr>
          <w:rFonts w:ascii="Times New Roman" w:eastAsia="Times New Roman" w:hAnsi="Times New Roman" w:cs="Times New Roman"/>
          <w:spacing w:val="-1"/>
          <w:sz w:val="24"/>
          <w:szCs w:val="24"/>
          <w:lang w:val="es-ES"/>
        </w:rPr>
      </w:pPr>
    </w:p>
    <w:p w14:paraId="2F9D3E06" w14:textId="77777777" w:rsidR="00A0698C" w:rsidRPr="00C85138" w:rsidRDefault="00A0698C" w:rsidP="0064707F">
      <w:pPr>
        <w:rPr>
          <w:rFonts w:ascii="Times New Roman" w:eastAsia="Times New Roman" w:hAnsi="Times New Roman" w:cs="Times New Roman"/>
          <w:spacing w:val="-1"/>
          <w:sz w:val="24"/>
          <w:szCs w:val="24"/>
          <w:lang w:val="es-ES"/>
        </w:rPr>
      </w:pPr>
    </w:p>
    <w:tbl>
      <w:tblPr>
        <w:tblStyle w:val="Tablaconcuadrcula"/>
        <w:tblW w:w="0" w:type="auto"/>
        <w:tblLook w:val="04A0" w:firstRow="1" w:lastRow="0" w:firstColumn="1" w:lastColumn="0" w:noHBand="0" w:noVBand="1"/>
      </w:tblPr>
      <w:tblGrid>
        <w:gridCol w:w="10455"/>
      </w:tblGrid>
      <w:tr w:rsidR="00491072" w:rsidRPr="00886989" w14:paraId="616C7DC0" w14:textId="77777777" w:rsidTr="00C85138">
        <w:tc>
          <w:tcPr>
            <w:tcW w:w="10455"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E24613" w14:paraId="057ABF2C" w14:textId="77777777" w:rsidTr="00C85138">
        <w:tc>
          <w:tcPr>
            <w:tcW w:w="10455"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491072" w:rsidRPr="00C85138" w14:paraId="39D12B9F" w14:textId="77777777" w:rsidTr="00C85138">
        <w:trPr>
          <w:trHeight w:val="332"/>
        </w:trPr>
        <w:tc>
          <w:tcPr>
            <w:tcW w:w="10455" w:type="dxa"/>
          </w:tcPr>
          <w:p w14:paraId="5104A23F" w14:textId="26B7490D" w:rsidR="00491072" w:rsidRPr="00C85138" w:rsidRDefault="00C85138" w:rsidP="007960D6">
            <w:pPr>
              <w:jc w:val="both"/>
              <w:rPr>
                <w:rFonts w:ascii="Times New Roman" w:eastAsia="Times New Roman" w:hAnsi="Times New Roman" w:cs="Times New Roman"/>
                <w:sz w:val="20"/>
                <w:szCs w:val="20"/>
                <w:lang w:val="en-GB"/>
              </w:rPr>
            </w:pPr>
            <w:hyperlink r:id="rId11" w:history="1">
              <w:r w:rsidRPr="00C85138">
                <w:rPr>
                  <w:rStyle w:val="Hipervnculo"/>
                  <w:rFonts w:ascii="Times New Roman" w:eastAsia="Times New Roman" w:hAnsi="Times New Roman" w:cs="Times New Roman"/>
                  <w:sz w:val="20"/>
                  <w:szCs w:val="20"/>
                  <w:lang w:val="en-GB"/>
                </w:rPr>
                <w:t>https://www.smogon.com/stats/</w:t>
              </w:r>
            </w:hyperlink>
            <w:r w:rsidRPr="00C85138">
              <w:rPr>
                <w:rFonts w:ascii="Times New Roman" w:eastAsia="Times New Roman" w:hAnsi="Times New Roman" w:cs="Times New Roman"/>
                <w:sz w:val="20"/>
                <w:szCs w:val="20"/>
                <w:lang w:val="en-GB"/>
              </w:rPr>
              <w:t xml:space="preserve"> - S</w:t>
            </w:r>
            <w:r>
              <w:rPr>
                <w:rFonts w:ascii="Times New Roman" w:eastAsia="Times New Roman" w:hAnsi="Times New Roman" w:cs="Times New Roman"/>
                <w:sz w:val="20"/>
                <w:szCs w:val="20"/>
                <w:lang w:val="en-GB"/>
              </w:rPr>
              <w:t>mogon Stats</w:t>
            </w:r>
          </w:p>
        </w:tc>
      </w:tr>
      <w:tr w:rsidR="00C85138" w:rsidRPr="00C85138" w14:paraId="4D3BC2DA" w14:textId="77777777" w:rsidTr="00C85138">
        <w:trPr>
          <w:trHeight w:val="332"/>
        </w:trPr>
        <w:tc>
          <w:tcPr>
            <w:tcW w:w="10455" w:type="dxa"/>
          </w:tcPr>
          <w:p w14:paraId="28833959" w14:textId="102F5BC4" w:rsidR="00C85138" w:rsidRPr="00C85138" w:rsidRDefault="00353998" w:rsidP="00C85138">
            <w:pPr>
              <w:jc w:val="both"/>
              <w:rPr>
                <w:rFonts w:ascii="Times New Roman" w:eastAsia="Times New Roman" w:hAnsi="Times New Roman" w:cs="Times New Roman"/>
                <w:sz w:val="20"/>
                <w:szCs w:val="20"/>
                <w:lang w:val="en-GB"/>
              </w:rPr>
            </w:pPr>
            <w:hyperlink r:id="rId12" w:history="1">
              <w:r w:rsidRPr="0047638C">
                <w:rPr>
                  <w:rStyle w:val="Hipervnculo"/>
                  <w:rFonts w:ascii="Times New Roman" w:eastAsia="Times New Roman" w:hAnsi="Times New Roman" w:cs="Times New Roman"/>
                  <w:sz w:val="20"/>
                  <w:szCs w:val="20"/>
                  <w:lang w:val="en-GB"/>
                </w:rPr>
                <w:t>https://replay.pokemonshowdown.com</w:t>
              </w:r>
            </w:hyperlink>
            <w:r w:rsidR="00C85138" w:rsidRPr="00C85138">
              <w:rPr>
                <w:rFonts w:ascii="Times New Roman" w:eastAsia="Times New Roman" w:hAnsi="Times New Roman" w:cs="Times New Roman"/>
                <w:sz w:val="20"/>
                <w:szCs w:val="20"/>
                <w:lang w:val="en-GB"/>
              </w:rPr>
              <w:t xml:space="preserve"> – Pok</w:t>
            </w:r>
            <w:r w:rsidR="00C85138">
              <w:rPr>
                <w:rFonts w:ascii="Times New Roman" w:eastAsia="Times New Roman" w:hAnsi="Times New Roman" w:cs="Times New Roman"/>
                <w:sz w:val="20"/>
                <w:szCs w:val="20"/>
                <w:lang w:val="en-GB"/>
              </w:rPr>
              <w:t>emonShowdown!</w:t>
            </w:r>
          </w:p>
        </w:tc>
      </w:tr>
      <w:tr w:rsidR="00C85138" w:rsidRPr="00E24613" w14:paraId="3FE7867F" w14:textId="77777777" w:rsidTr="00C85138">
        <w:trPr>
          <w:trHeight w:val="332"/>
        </w:trPr>
        <w:tc>
          <w:tcPr>
            <w:tcW w:w="10455" w:type="dxa"/>
          </w:tcPr>
          <w:p w14:paraId="08AF15E4" w14:textId="59391DDC" w:rsidR="00C85138" w:rsidRPr="00C85138" w:rsidRDefault="00C85138" w:rsidP="00C85138">
            <w:pPr>
              <w:jc w:val="both"/>
              <w:rPr>
                <w:rFonts w:ascii="Times New Roman" w:eastAsia="Times New Roman" w:hAnsi="Times New Roman" w:cs="Times New Roman"/>
                <w:sz w:val="20"/>
                <w:szCs w:val="20"/>
                <w:lang w:val="es-ES"/>
              </w:rPr>
            </w:pPr>
            <w:r>
              <w:fldChar w:fldCharType="begin"/>
            </w:r>
            <w:r w:rsidRPr="00E24613">
              <w:rPr>
                <w:lang w:val="es-ES"/>
                <w:rPrChange w:id="16" w:author="Daniel Garrido" w:date="2025-02-05T10:47:00Z" w16du:dateUtc="2025-02-05T09:47:00Z">
                  <w:rPr/>
                </w:rPrChange>
              </w:rPr>
              <w:instrText>HYPERLINK "https://bulbapedia.bulbagarden.net/wiki/Main_Page"</w:instrText>
            </w:r>
            <w:r>
              <w:fldChar w:fldCharType="separate"/>
            </w:r>
            <w:r w:rsidRPr="00C85138">
              <w:rPr>
                <w:rStyle w:val="Hipervnculo"/>
                <w:rFonts w:ascii="Times New Roman" w:eastAsia="Times New Roman" w:hAnsi="Times New Roman" w:cs="Times New Roman"/>
                <w:sz w:val="20"/>
                <w:szCs w:val="20"/>
                <w:lang w:val="es-ES"/>
              </w:rPr>
              <w:t>https://bulbapedia.bulbagarden.net/wiki/Main_Page</w:t>
            </w:r>
            <w:r>
              <w:fldChar w:fldCharType="end"/>
            </w:r>
            <w:r w:rsidRPr="00C85138">
              <w:rPr>
                <w:rFonts w:ascii="Times New Roman" w:eastAsia="Times New Roman" w:hAnsi="Times New Roman" w:cs="Times New Roman"/>
                <w:sz w:val="20"/>
                <w:szCs w:val="20"/>
                <w:lang w:val="es-ES"/>
              </w:rPr>
              <w:t xml:space="preserve"> - Bulbapedia</w:t>
            </w:r>
          </w:p>
        </w:tc>
      </w:tr>
      <w:tr w:rsidR="00C85138" w:rsidRPr="00C85138" w14:paraId="472DCC9F" w14:textId="77777777" w:rsidTr="00C85138">
        <w:trPr>
          <w:trHeight w:val="332"/>
        </w:trPr>
        <w:tc>
          <w:tcPr>
            <w:tcW w:w="10455" w:type="dxa"/>
          </w:tcPr>
          <w:p w14:paraId="301F9898" w14:textId="3539C270" w:rsidR="00C85138" w:rsidRPr="00C85138" w:rsidRDefault="00353998" w:rsidP="00C85138">
            <w:pPr>
              <w:jc w:val="both"/>
              <w:rPr>
                <w:rFonts w:ascii="Times New Roman" w:eastAsia="Times New Roman" w:hAnsi="Times New Roman" w:cs="Times New Roman"/>
                <w:sz w:val="20"/>
                <w:szCs w:val="20"/>
                <w:lang w:val="es-ES"/>
              </w:rPr>
            </w:pPr>
            <w:hyperlink r:id="rId13" w:history="1">
              <w:r w:rsidRPr="0047638C">
                <w:rPr>
                  <w:rStyle w:val="Hipervnculo"/>
                  <w:rFonts w:ascii="Times New Roman" w:eastAsia="Times New Roman" w:hAnsi="Times New Roman" w:cs="Times New Roman"/>
                  <w:sz w:val="20"/>
                  <w:szCs w:val="20"/>
                  <w:lang w:val="es-ES"/>
                </w:rPr>
                <w:t>https://coolors.co</w:t>
              </w:r>
            </w:hyperlink>
            <w:r>
              <w:rPr>
                <w:rFonts w:ascii="Times New Roman" w:eastAsia="Times New Roman" w:hAnsi="Times New Roman" w:cs="Times New Roman"/>
                <w:sz w:val="20"/>
                <w:szCs w:val="20"/>
                <w:lang w:val="es-ES"/>
              </w:rPr>
              <w:t xml:space="preserve"> </w:t>
            </w:r>
            <w:r>
              <w:rPr>
                <w:lang w:val="es-ES"/>
              </w:rPr>
              <w:t>- Coolors</w:t>
            </w:r>
          </w:p>
        </w:tc>
      </w:tr>
      <w:tr w:rsidR="00C85138" w:rsidRPr="00353998" w14:paraId="4D9C62CD" w14:textId="77777777" w:rsidTr="00C85138">
        <w:trPr>
          <w:trHeight w:val="332"/>
        </w:trPr>
        <w:tc>
          <w:tcPr>
            <w:tcW w:w="10455" w:type="dxa"/>
          </w:tcPr>
          <w:p w14:paraId="430FBB97" w14:textId="5C02754F" w:rsidR="00C85138" w:rsidRPr="00353998" w:rsidRDefault="00353998" w:rsidP="00C85138">
            <w:pPr>
              <w:jc w:val="both"/>
              <w:rPr>
                <w:rFonts w:ascii="Times New Roman" w:eastAsia="Times New Roman" w:hAnsi="Times New Roman" w:cs="Times New Roman"/>
                <w:sz w:val="20"/>
                <w:szCs w:val="20"/>
                <w:lang w:val="en-GB"/>
              </w:rPr>
            </w:pPr>
            <w:hyperlink r:id="rId14" w:history="1">
              <w:r w:rsidRPr="00353998">
                <w:rPr>
                  <w:rStyle w:val="Hipervnculo"/>
                  <w:rFonts w:ascii="Times New Roman" w:eastAsia="Times New Roman" w:hAnsi="Times New Roman" w:cs="Times New Roman"/>
                  <w:sz w:val="20"/>
                  <w:szCs w:val="20"/>
                  <w:lang w:val="en-GB"/>
                </w:rPr>
                <w:t>https://www.tawdis.net</w:t>
              </w:r>
            </w:hyperlink>
            <w:r w:rsidRPr="00353998">
              <w:rPr>
                <w:rFonts w:ascii="Times New Roman" w:eastAsia="Times New Roman" w:hAnsi="Times New Roman" w:cs="Times New Roman"/>
                <w:sz w:val="20"/>
                <w:szCs w:val="20"/>
                <w:lang w:val="en-GB"/>
              </w:rPr>
              <w:t xml:space="preserve"> </w:t>
            </w:r>
            <w:r w:rsidRPr="00353998">
              <w:rPr>
                <w:lang w:val="en-GB"/>
              </w:rPr>
              <w:t>- TAW</w:t>
            </w:r>
          </w:p>
        </w:tc>
      </w:tr>
      <w:tr w:rsidR="00353998" w:rsidRPr="00353998" w14:paraId="4838D433" w14:textId="77777777" w:rsidTr="00C85138">
        <w:trPr>
          <w:trHeight w:val="332"/>
        </w:trPr>
        <w:tc>
          <w:tcPr>
            <w:tcW w:w="10455" w:type="dxa"/>
          </w:tcPr>
          <w:p w14:paraId="77C47E93" w14:textId="3EF02E50" w:rsidR="00353998" w:rsidRPr="00353998" w:rsidRDefault="00353998" w:rsidP="00C85138">
            <w:pPr>
              <w:jc w:val="both"/>
              <w:rPr>
                <w:rFonts w:ascii="Times New Roman" w:eastAsia="Times New Roman" w:hAnsi="Times New Roman" w:cs="Times New Roman"/>
                <w:sz w:val="20"/>
                <w:szCs w:val="20"/>
              </w:rPr>
            </w:pPr>
            <w:hyperlink r:id="rId15" w:history="1">
              <w:r w:rsidRPr="00353998">
                <w:rPr>
                  <w:rStyle w:val="Hipervnculo"/>
                  <w:rFonts w:ascii="Times New Roman" w:eastAsia="Times New Roman" w:hAnsi="Times New Roman" w:cs="Times New Roman"/>
                  <w:sz w:val="20"/>
                  <w:szCs w:val="20"/>
                  <w:lang w:val="en-GB"/>
                </w:rPr>
                <w:t>https://wave.webaim.org</w:t>
              </w:r>
            </w:hyperlink>
            <w:r w:rsidRPr="00353998">
              <w:rPr>
                <w:rFonts w:ascii="Times New Roman" w:eastAsia="Times New Roman" w:hAnsi="Times New Roman" w:cs="Times New Roman"/>
                <w:sz w:val="20"/>
                <w:szCs w:val="20"/>
                <w:lang w:val="en-GB"/>
              </w:rPr>
              <w:t xml:space="preserve"> </w:t>
            </w:r>
            <w:r w:rsidRPr="00353998">
              <w:rPr>
                <w:lang w:val="en-GB"/>
              </w:rPr>
              <w:t>- W</w:t>
            </w:r>
            <w:r>
              <w:rPr>
                <w:lang w:val="en-GB"/>
              </w:rPr>
              <w:t>A</w:t>
            </w:r>
            <w:r>
              <w:t>VE</w:t>
            </w:r>
          </w:p>
        </w:tc>
      </w:tr>
      <w:tr w:rsidR="00353998" w:rsidRPr="00353998" w14:paraId="4D7C5CE1" w14:textId="77777777" w:rsidTr="00C85138">
        <w:trPr>
          <w:trHeight w:val="332"/>
        </w:trPr>
        <w:tc>
          <w:tcPr>
            <w:tcW w:w="10455" w:type="dxa"/>
          </w:tcPr>
          <w:p w14:paraId="7511F8A2" w14:textId="4E61C6A0" w:rsidR="00353998" w:rsidRPr="00353998" w:rsidRDefault="00353998" w:rsidP="00C85138">
            <w:pPr>
              <w:jc w:val="both"/>
              <w:rPr>
                <w:rFonts w:ascii="Times New Roman" w:eastAsia="Times New Roman" w:hAnsi="Times New Roman" w:cs="Times New Roman"/>
                <w:sz w:val="20"/>
                <w:szCs w:val="20"/>
                <w:lang w:val="en-GB"/>
              </w:rPr>
            </w:pPr>
            <w:hyperlink r:id="rId16" w:history="1">
              <w:r w:rsidRPr="0047638C">
                <w:rPr>
                  <w:rStyle w:val="Hipervnculo"/>
                  <w:rFonts w:ascii="Times New Roman" w:eastAsia="Times New Roman" w:hAnsi="Times New Roman" w:cs="Times New Roman"/>
                  <w:sz w:val="20"/>
                  <w:szCs w:val="20"/>
                  <w:lang w:val="en-GB"/>
                </w:rPr>
                <w:t>https://trello.com</w:t>
              </w:r>
            </w:hyperlink>
            <w:r>
              <w:rPr>
                <w:rFonts w:ascii="Times New Roman" w:eastAsia="Times New Roman" w:hAnsi="Times New Roman" w:cs="Times New Roman"/>
                <w:sz w:val="20"/>
                <w:szCs w:val="20"/>
                <w:lang w:val="en-GB"/>
              </w:rPr>
              <w:t xml:space="preserve"> </w:t>
            </w:r>
            <w:r>
              <w:t>- Trello</w:t>
            </w:r>
          </w:p>
        </w:tc>
      </w:tr>
      <w:tr w:rsidR="00353998" w:rsidRPr="00353998" w14:paraId="6B2D535C" w14:textId="77777777" w:rsidTr="00C85138">
        <w:trPr>
          <w:trHeight w:val="332"/>
        </w:trPr>
        <w:tc>
          <w:tcPr>
            <w:tcW w:w="10455" w:type="dxa"/>
          </w:tcPr>
          <w:p w14:paraId="5015B0D2" w14:textId="34F52EED" w:rsidR="00353998" w:rsidRPr="00353998" w:rsidRDefault="00353998" w:rsidP="00C85138">
            <w:pPr>
              <w:jc w:val="both"/>
              <w:rPr>
                <w:rFonts w:ascii="Times New Roman" w:eastAsia="Times New Roman" w:hAnsi="Times New Roman" w:cs="Times New Roman"/>
                <w:sz w:val="20"/>
                <w:szCs w:val="20"/>
                <w:lang w:val="en-GB"/>
              </w:rPr>
            </w:pPr>
            <w:hyperlink r:id="rId17" w:history="1">
              <w:r w:rsidRPr="0047638C">
                <w:rPr>
                  <w:rStyle w:val="Hipervnculo"/>
                  <w:rFonts w:ascii="Times New Roman" w:eastAsia="Times New Roman" w:hAnsi="Times New Roman" w:cs="Times New Roman"/>
                  <w:sz w:val="20"/>
                  <w:szCs w:val="20"/>
                  <w:lang w:val="en-GB"/>
                </w:rPr>
                <w:t>https://cloud.google.com</w:t>
              </w:r>
            </w:hyperlink>
            <w:r>
              <w:rPr>
                <w:rFonts w:ascii="Times New Roman" w:eastAsia="Times New Roman" w:hAnsi="Times New Roman" w:cs="Times New Roman"/>
                <w:sz w:val="20"/>
                <w:szCs w:val="20"/>
                <w:lang w:val="en-GB"/>
              </w:rPr>
              <w:t xml:space="preserve"> – Google Cloud</w:t>
            </w:r>
          </w:p>
        </w:tc>
      </w:tr>
      <w:tr w:rsidR="00473E45" w:rsidRPr="00473E45" w14:paraId="06F51EB6" w14:textId="77777777" w:rsidTr="00C85138">
        <w:trPr>
          <w:trHeight w:val="332"/>
        </w:trPr>
        <w:tc>
          <w:tcPr>
            <w:tcW w:w="10455" w:type="dxa"/>
          </w:tcPr>
          <w:p w14:paraId="3A205F4F" w14:textId="38BC151A" w:rsidR="00473E45" w:rsidRPr="00473E45" w:rsidRDefault="00473E45" w:rsidP="00C85138">
            <w:pPr>
              <w:jc w:val="both"/>
              <w:rPr>
                <w:lang w:val="en-GB"/>
              </w:rPr>
            </w:pPr>
            <w:hyperlink r:id="rId18" w:history="1">
              <w:r w:rsidRPr="00473E45">
                <w:rPr>
                  <w:rStyle w:val="Hipervnculo"/>
                  <w:lang w:val="en-GB"/>
                </w:rPr>
                <w:t>https://www.postman.com/</w:t>
              </w:r>
            </w:hyperlink>
            <w:r w:rsidRPr="00473E45">
              <w:rPr>
                <w:lang w:val="en-GB"/>
              </w:rPr>
              <w:t xml:space="preserve"> - Post</w:t>
            </w:r>
            <w:r>
              <w:rPr>
                <w:lang w:val="en-GB"/>
              </w:rPr>
              <w:t>man</w:t>
            </w:r>
          </w:p>
        </w:tc>
      </w:tr>
      <w:tr w:rsidR="00473E45" w:rsidRPr="00473E45" w14:paraId="0E586CF1" w14:textId="77777777" w:rsidTr="00C85138">
        <w:trPr>
          <w:trHeight w:val="332"/>
        </w:trPr>
        <w:tc>
          <w:tcPr>
            <w:tcW w:w="10455" w:type="dxa"/>
          </w:tcPr>
          <w:p w14:paraId="7E86A442" w14:textId="7A4A6638" w:rsidR="00473E45" w:rsidRDefault="00473E45" w:rsidP="00473E45">
            <w:pPr>
              <w:jc w:val="both"/>
            </w:pPr>
            <w:hyperlink r:id="rId19" w:history="1">
              <w:r w:rsidRPr="00DA2F3A">
                <w:rPr>
                  <w:rStyle w:val="Hipervnculo"/>
                </w:rPr>
                <w:t>https://openai.com/</w:t>
              </w:r>
            </w:hyperlink>
            <w:r>
              <w:t xml:space="preserve"> - OpenAI</w:t>
            </w:r>
          </w:p>
        </w:tc>
      </w:tr>
      <w:tr w:rsidR="00473E45" w:rsidRPr="00473E45" w14:paraId="1744FB72" w14:textId="77777777" w:rsidTr="00C85138">
        <w:trPr>
          <w:trHeight w:val="332"/>
        </w:trPr>
        <w:tc>
          <w:tcPr>
            <w:tcW w:w="10455" w:type="dxa"/>
          </w:tcPr>
          <w:p w14:paraId="34F0DC6C" w14:textId="1B7D0940" w:rsidR="00473E45" w:rsidRPr="004525BD" w:rsidRDefault="00473E45" w:rsidP="00473E45">
            <w:pPr>
              <w:jc w:val="both"/>
            </w:pPr>
            <w:hyperlink r:id="rId20" w:history="1">
              <w:r w:rsidRPr="00DA2F3A">
                <w:rPr>
                  <w:rStyle w:val="Hipervnculo"/>
                </w:rPr>
                <w:t>https://github.com/</w:t>
              </w:r>
            </w:hyperlink>
            <w:r>
              <w:t xml:space="preserve"> - Github</w:t>
            </w:r>
          </w:p>
        </w:tc>
      </w:tr>
      <w:tr w:rsidR="004010F0" w:rsidRPr="004010F0" w14:paraId="61E9609B" w14:textId="77777777" w:rsidTr="00C85138">
        <w:trPr>
          <w:trHeight w:val="332"/>
        </w:trPr>
        <w:tc>
          <w:tcPr>
            <w:tcW w:w="10455" w:type="dxa"/>
          </w:tcPr>
          <w:p w14:paraId="6755CEBF" w14:textId="36E1A136" w:rsidR="004010F0" w:rsidRPr="004010F0" w:rsidRDefault="004010F0" w:rsidP="004010F0">
            <w:pPr>
              <w:jc w:val="both"/>
              <w:rPr>
                <w:lang w:val="en-GB"/>
              </w:rPr>
            </w:pPr>
            <w:hyperlink r:id="rId21" w:history="1">
              <w:r w:rsidRPr="004010F0">
                <w:rPr>
                  <w:rStyle w:val="Hipervnculo"/>
                  <w:rFonts w:ascii="Times New Roman" w:eastAsia="Times New Roman" w:hAnsi="Times New Roman" w:cs="Times New Roman"/>
                  <w:sz w:val="24"/>
                  <w:szCs w:val="24"/>
                  <w:lang w:val="en-GB"/>
                </w:rPr>
                <w:t>https://docs.nomagic.com/display/MD190/MagicDraw+Documentation</w:t>
              </w:r>
            </w:hyperlink>
            <w:r w:rsidRPr="004010F0">
              <w:rPr>
                <w:lang w:val="en-GB"/>
              </w:rPr>
              <w:t xml:space="preserve"> - MagicDraw</w:t>
            </w:r>
          </w:p>
        </w:tc>
      </w:tr>
    </w:tbl>
    <w:p w14:paraId="03872F3D" w14:textId="018F0B75" w:rsidR="00491072" w:rsidRPr="004010F0" w:rsidRDefault="00491072" w:rsidP="0064707F">
      <w:pPr>
        <w:rPr>
          <w:rFonts w:ascii="Times New Roman" w:eastAsia="Times New Roman" w:hAnsi="Times New Roman" w:cs="Times New Roman"/>
          <w:spacing w:val="-1"/>
          <w:sz w:val="24"/>
          <w:szCs w:val="24"/>
          <w:lang w:val="en-GB"/>
        </w:rPr>
      </w:pPr>
    </w:p>
    <w:p w14:paraId="67B74578" w14:textId="20E040AA" w:rsidR="007960D6" w:rsidRPr="004010F0" w:rsidRDefault="007960D6" w:rsidP="0064707F">
      <w:pPr>
        <w:rPr>
          <w:rFonts w:ascii="Times New Roman" w:eastAsia="Times New Roman" w:hAnsi="Times New Roman" w:cs="Times New Roman"/>
          <w:spacing w:val="-1"/>
          <w:sz w:val="24"/>
          <w:szCs w:val="24"/>
          <w:lang w:val="en-GB"/>
        </w:rPr>
      </w:pPr>
    </w:p>
    <w:p w14:paraId="561D9000" w14:textId="77777777" w:rsidR="00EF56AA" w:rsidRPr="004010F0" w:rsidRDefault="00EF56AA" w:rsidP="0064707F">
      <w:pPr>
        <w:rPr>
          <w:rFonts w:ascii="Times New Roman" w:eastAsia="Times New Roman" w:hAnsi="Times New Roman" w:cs="Times New Roman"/>
          <w:spacing w:val="-1"/>
          <w:sz w:val="24"/>
          <w:szCs w:val="24"/>
          <w:lang w:val="en-GB"/>
        </w:rPr>
      </w:pPr>
    </w:p>
    <w:p w14:paraId="42041F1B" w14:textId="33CBB3B8"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Málaga, ________ de _______________ de ________________</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E24613"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D5164C">
      <w:headerReference w:type="default" r:id="rId22"/>
      <w:footerReference w:type="even" r:id="rId23"/>
      <w:footerReference w:type="default" r:id="rId24"/>
      <w:pgSz w:w="11905" w:h="16840"/>
      <w:pgMar w:top="720" w:right="720" w:bottom="720" w:left="720" w:header="719" w:footer="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Daniel Garrido" w:date="2025-02-05T10:49:00Z" w:initials="DG">
    <w:p w14:paraId="4361B6A5" w14:textId="77777777" w:rsidR="00E24613" w:rsidRDefault="00E24613" w:rsidP="00E24613">
      <w:pPr>
        <w:pStyle w:val="Textocomentario"/>
      </w:pPr>
      <w:r>
        <w:rPr>
          <w:rStyle w:val="Refdecomentario"/>
        </w:rPr>
        <w:annotationRef/>
      </w:r>
      <w:r>
        <w:t>Estaria bien indicar cómo o cuándo se realizara este proceso. ¿Los administradores de la aplicación al principio? ¿periódicamente de forma semiautomática?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61B6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E8083B" w16cex:dateUtc="2025-02-05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61B6A5" w16cid:durableId="22E808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F3761" w14:textId="77777777" w:rsidR="00414788" w:rsidRDefault="00414788">
      <w:r>
        <w:separator/>
      </w:r>
    </w:p>
  </w:endnote>
  <w:endnote w:type="continuationSeparator" w:id="0">
    <w:p w14:paraId="62CCBDFA" w14:textId="77777777" w:rsidR="00414788" w:rsidRDefault="00414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DB7B13" w:rsidRPr="000E2F9A">
      <w:rPr>
        <w:rStyle w:val="Nmerodepgina"/>
        <w:noProof/>
        <w:lang w:val="es-ES"/>
      </w:rPr>
      <w:t>1</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F0A3E" w14:textId="77777777" w:rsidR="00414788" w:rsidRDefault="00414788">
      <w:r>
        <w:separator/>
      </w:r>
    </w:p>
  </w:footnote>
  <w:footnote w:type="continuationSeparator" w:id="0">
    <w:p w14:paraId="57B7CFB3" w14:textId="77777777" w:rsidR="00414788" w:rsidRDefault="00414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1336D"/>
    <w:multiLevelType w:val="hybridMultilevel"/>
    <w:tmpl w:val="8F24E162"/>
    <w:lvl w:ilvl="0" w:tplc="BBE61F14">
      <w:numFmt w:val="bullet"/>
      <w:lvlText w:val="-"/>
      <w:lvlJc w:val="left"/>
      <w:pPr>
        <w:ind w:left="1068" w:hanging="360"/>
      </w:pPr>
      <w:rPr>
        <w:rFonts w:ascii="Aptos" w:eastAsiaTheme="minorHAnsi" w:hAnsi="Aptos" w:cstheme="minorBidi"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692080C"/>
    <w:multiLevelType w:val="multilevel"/>
    <w:tmpl w:val="7D0834B8"/>
    <w:lvl w:ilvl="0">
      <w:start w:val="2"/>
      <w:numFmt w:val="upperLetter"/>
      <w:lvlText w:val="%1"/>
      <w:lvlJc w:val="left"/>
      <w:pPr>
        <w:ind w:hanging="453"/>
        <w:jc w:val="left"/>
      </w:pPr>
      <w:rPr>
        <w:rFonts w:hint="default"/>
      </w:rPr>
    </w:lvl>
    <w:lvl w:ilvl="1">
      <w:start w:val="1"/>
      <w:numFmt w:val="decimal"/>
      <w:lvlText w:val="%1.%2."/>
      <w:lvlJc w:val="left"/>
      <w:pPr>
        <w:ind w:hanging="453"/>
        <w:jc w:val="left"/>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7457CC"/>
    <w:multiLevelType w:val="hybridMultilevel"/>
    <w:tmpl w:val="93247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1086998">
    <w:abstractNumId w:val="2"/>
  </w:num>
  <w:num w:numId="2" w16cid:durableId="1292129337">
    <w:abstractNumId w:val="1"/>
  </w:num>
  <w:num w:numId="3" w16cid:durableId="2130315965">
    <w:abstractNumId w:val="3"/>
  </w:num>
  <w:num w:numId="4" w16cid:durableId="1604142919">
    <w:abstractNumId w:val="4"/>
  </w:num>
  <w:num w:numId="5" w16cid:durableId="1039210008">
    <w:abstractNumId w:val="0"/>
  </w:num>
  <w:num w:numId="6" w16cid:durableId="162889915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Garrido">
    <w15:presenceInfo w15:providerId="AD" w15:userId="S::dgarrido@softcrits.es::12ebb450-37b5-4c4e-a115-9c698166cf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323C5"/>
    <w:rsid w:val="00033807"/>
    <w:rsid w:val="0004632B"/>
    <w:rsid w:val="00055057"/>
    <w:rsid w:val="000664B7"/>
    <w:rsid w:val="00071860"/>
    <w:rsid w:val="0007293A"/>
    <w:rsid w:val="000940CF"/>
    <w:rsid w:val="000A3A33"/>
    <w:rsid w:val="000B604D"/>
    <w:rsid w:val="000B66C1"/>
    <w:rsid w:val="000C045A"/>
    <w:rsid w:val="000D03C3"/>
    <w:rsid w:val="000E2F9A"/>
    <w:rsid w:val="001024D8"/>
    <w:rsid w:val="00133041"/>
    <w:rsid w:val="001357B5"/>
    <w:rsid w:val="001470C8"/>
    <w:rsid w:val="00150162"/>
    <w:rsid w:val="00156FBF"/>
    <w:rsid w:val="00191B3D"/>
    <w:rsid w:val="001A4D94"/>
    <w:rsid w:val="001A6408"/>
    <w:rsid w:val="001F2127"/>
    <w:rsid w:val="00205EE6"/>
    <w:rsid w:val="002104FD"/>
    <w:rsid w:val="00211387"/>
    <w:rsid w:val="002232E4"/>
    <w:rsid w:val="002249BD"/>
    <w:rsid w:val="002526F7"/>
    <w:rsid w:val="002675E1"/>
    <w:rsid w:val="002D379E"/>
    <w:rsid w:val="002D6003"/>
    <w:rsid w:val="002E45EC"/>
    <w:rsid w:val="002E5755"/>
    <w:rsid w:val="0030457A"/>
    <w:rsid w:val="003237A5"/>
    <w:rsid w:val="0034021B"/>
    <w:rsid w:val="00344F83"/>
    <w:rsid w:val="00353998"/>
    <w:rsid w:val="00354EE7"/>
    <w:rsid w:val="003B3BEC"/>
    <w:rsid w:val="003B4152"/>
    <w:rsid w:val="004010F0"/>
    <w:rsid w:val="00412D73"/>
    <w:rsid w:val="00414788"/>
    <w:rsid w:val="00473E45"/>
    <w:rsid w:val="00484F02"/>
    <w:rsid w:val="00491072"/>
    <w:rsid w:val="004A7AF6"/>
    <w:rsid w:val="004B0419"/>
    <w:rsid w:val="004D08B4"/>
    <w:rsid w:val="004D7C40"/>
    <w:rsid w:val="004E79E2"/>
    <w:rsid w:val="005100D5"/>
    <w:rsid w:val="00574D61"/>
    <w:rsid w:val="00576CFB"/>
    <w:rsid w:val="00580024"/>
    <w:rsid w:val="005918A3"/>
    <w:rsid w:val="00595899"/>
    <w:rsid w:val="005A20AB"/>
    <w:rsid w:val="005A4C9B"/>
    <w:rsid w:val="005C4A2B"/>
    <w:rsid w:val="005E4271"/>
    <w:rsid w:val="005F14CD"/>
    <w:rsid w:val="00613D01"/>
    <w:rsid w:val="0064707F"/>
    <w:rsid w:val="00652A57"/>
    <w:rsid w:val="00682919"/>
    <w:rsid w:val="00682EBD"/>
    <w:rsid w:val="00683477"/>
    <w:rsid w:val="006C74CD"/>
    <w:rsid w:val="006D3CDC"/>
    <w:rsid w:val="0070189C"/>
    <w:rsid w:val="00704285"/>
    <w:rsid w:val="007173DE"/>
    <w:rsid w:val="007222D2"/>
    <w:rsid w:val="00730C7C"/>
    <w:rsid w:val="00731F76"/>
    <w:rsid w:val="00757C8D"/>
    <w:rsid w:val="00775FC8"/>
    <w:rsid w:val="007960D6"/>
    <w:rsid w:val="007D0BFC"/>
    <w:rsid w:val="00811625"/>
    <w:rsid w:val="00832EBE"/>
    <w:rsid w:val="008331F7"/>
    <w:rsid w:val="0083718D"/>
    <w:rsid w:val="00837412"/>
    <w:rsid w:val="0084358B"/>
    <w:rsid w:val="008468F8"/>
    <w:rsid w:val="00881170"/>
    <w:rsid w:val="00886989"/>
    <w:rsid w:val="008B1DB2"/>
    <w:rsid w:val="008E0888"/>
    <w:rsid w:val="008F47D4"/>
    <w:rsid w:val="009135AB"/>
    <w:rsid w:val="0092518F"/>
    <w:rsid w:val="00927A64"/>
    <w:rsid w:val="00932283"/>
    <w:rsid w:val="00944A82"/>
    <w:rsid w:val="009507D9"/>
    <w:rsid w:val="0096687A"/>
    <w:rsid w:val="009A070A"/>
    <w:rsid w:val="009C38C3"/>
    <w:rsid w:val="009C72FB"/>
    <w:rsid w:val="009F5F7A"/>
    <w:rsid w:val="00A0698C"/>
    <w:rsid w:val="00A07515"/>
    <w:rsid w:val="00A22658"/>
    <w:rsid w:val="00A22C23"/>
    <w:rsid w:val="00A42F4B"/>
    <w:rsid w:val="00A4657F"/>
    <w:rsid w:val="00A63B41"/>
    <w:rsid w:val="00A6576E"/>
    <w:rsid w:val="00A967EC"/>
    <w:rsid w:val="00AA7F16"/>
    <w:rsid w:val="00AB68D8"/>
    <w:rsid w:val="00AC03A5"/>
    <w:rsid w:val="00AC0D65"/>
    <w:rsid w:val="00AC5A1C"/>
    <w:rsid w:val="00B02C5F"/>
    <w:rsid w:val="00B5781F"/>
    <w:rsid w:val="00B97EEC"/>
    <w:rsid w:val="00BC0E8A"/>
    <w:rsid w:val="00BD4152"/>
    <w:rsid w:val="00BF2A56"/>
    <w:rsid w:val="00C055CE"/>
    <w:rsid w:val="00C15585"/>
    <w:rsid w:val="00C529B2"/>
    <w:rsid w:val="00C627DD"/>
    <w:rsid w:val="00C85138"/>
    <w:rsid w:val="00C85760"/>
    <w:rsid w:val="00CD131B"/>
    <w:rsid w:val="00CD3358"/>
    <w:rsid w:val="00D40EF0"/>
    <w:rsid w:val="00D429AC"/>
    <w:rsid w:val="00D44B0C"/>
    <w:rsid w:val="00D5164C"/>
    <w:rsid w:val="00D85D5D"/>
    <w:rsid w:val="00DA4C13"/>
    <w:rsid w:val="00DB7B13"/>
    <w:rsid w:val="00DE04D1"/>
    <w:rsid w:val="00DE7D6A"/>
    <w:rsid w:val="00DF030D"/>
    <w:rsid w:val="00DF282A"/>
    <w:rsid w:val="00DF6A5A"/>
    <w:rsid w:val="00E14D76"/>
    <w:rsid w:val="00E20983"/>
    <w:rsid w:val="00E217AA"/>
    <w:rsid w:val="00E24613"/>
    <w:rsid w:val="00E713BF"/>
    <w:rsid w:val="00E71608"/>
    <w:rsid w:val="00E9573D"/>
    <w:rsid w:val="00EB4733"/>
    <w:rsid w:val="00ED27EC"/>
    <w:rsid w:val="00ED5F9C"/>
    <w:rsid w:val="00EF56AA"/>
    <w:rsid w:val="00F02E1E"/>
    <w:rsid w:val="00F27909"/>
    <w:rsid w:val="00F32968"/>
    <w:rsid w:val="00F35B90"/>
    <w:rsid w:val="00F5063B"/>
    <w:rsid w:val="00F81F41"/>
    <w:rsid w:val="00F866C8"/>
    <w:rsid w:val="00FC2212"/>
    <w:rsid w:val="00FD010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4B0419"/>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34"/>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unhideWhenUsed/>
    <w:rsid w:val="00B97EEC"/>
    <w:rPr>
      <w:sz w:val="24"/>
      <w:szCs w:val="24"/>
    </w:rPr>
  </w:style>
  <w:style w:type="character" w:customStyle="1" w:styleId="TextocomentarioCar">
    <w:name w:val="Texto comentario Car"/>
    <w:basedOn w:val="Fuentedeprrafopredeter"/>
    <w:link w:val="Textocomentario"/>
    <w:uiPriority w:val="99"/>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character" w:styleId="Hipervnculo">
    <w:name w:val="Hyperlink"/>
    <w:basedOn w:val="Fuentedeprrafopredeter"/>
    <w:uiPriority w:val="99"/>
    <w:unhideWhenUsed/>
    <w:rsid w:val="00DE04D1"/>
    <w:rPr>
      <w:color w:val="0000FF" w:themeColor="hyperlink"/>
      <w:u w:val="single"/>
    </w:rPr>
  </w:style>
  <w:style w:type="character" w:styleId="Mencinsinresolver">
    <w:name w:val="Unresolved Mention"/>
    <w:basedOn w:val="Fuentedeprrafopredeter"/>
    <w:uiPriority w:val="99"/>
    <w:rsid w:val="00DE04D1"/>
    <w:rPr>
      <w:color w:val="605E5C"/>
      <w:shd w:val="clear" w:color="auto" w:fill="E1DFDD"/>
    </w:rPr>
  </w:style>
  <w:style w:type="character" w:styleId="Hipervnculovisitado">
    <w:name w:val="FollowedHyperlink"/>
    <w:basedOn w:val="Fuentedeprrafopredeter"/>
    <w:uiPriority w:val="99"/>
    <w:semiHidden/>
    <w:unhideWhenUsed/>
    <w:rsid w:val="00C85138"/>
    <w:rPr>
      <w:color w:val="800080" w:themeColor="followedHyperlink"/>
      <w:u w:val="single"/>
    </w:rPr>
  </w:style>
  <w:style w:type="paragraph" w:styleId="Revisin">
    <w:name w:val="Revision"/>
    <w:hidden/>
    <w:uiPriority w:val="99"/>
    <w:semiHidden/>
    <w:rsid w:val="00E24613"/>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oolors.co" TargetMode="External"/><Relationship Id="rId18" Type="http://schemas.openxmlformats.org/officeDocument/2006/relationships/hyperlink" Target="https://www.postman.com/"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ocs.nomagic.com/display/MD190/MagicDraw+Documentation" TargetMode="External"/><Relationship Id="rId7" Type="http://schemas.openxmlformats.org/officeDocument/2006/relationships/comments" Target="comments.xml"/><Relationship Id="rId12" Type="http://schemas.openxmlformats.org/officeDocument/2006/relationships/hyperlink" Target="https://replay.pokemonshowdown.com" TargetMode="External"/><Relationship Id="rId17" Type="http://schemas.openxmlformats.org/officeDocument/2006/relationships/hyperlink" Target="https://cloud.google.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ello.com" TargetMode="External"/><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ogon.com/stat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ave.webaim.org" TargetMode="External"/><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https://openai.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tawdis.net"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1693</TotalTime>
  <Pages>1</Pages>
  <Words>1638</Words>
  <Characters>9010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Daniel Garrido</cp:lastModifiedBy>
  <cp:revision>27</cp:revision>
  <cp:lastPrinted>2014-07-01T10:05:00Z</cp:lastPrinted>
  <dcterms:created xsi:type="dcterms:W3CDTF">2024-10-07T13:48:00Z</dcterms:created>
  <dcterms:modified xsi:type="dcterms:W3CDTF">2025-02-05T09:51:00Z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